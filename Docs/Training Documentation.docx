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7858547"/>
        <w:docPartObj>
          <w:docPartGallery w:val="Cover Pages"/>
          <w:docPartUnique/>
        </w:docPartObj>
      </w:sdtPr>
      <w:sdtContent>
        <w:p w14:paraId="30AE67EB" w14:textId="06C2689D" w:rsidR="004279F6" w:rsidRDefault="004279F6"/>
        <w:p w14:paraId="5310A5FA" w14:textId="5126EE5F" w:rsidR="004279F6" w:rsidRDefault="004279F6">
          <w:r>
            <w:rPr>
              <w:noProof/>
            </w:rPr>
            <mc:AlternateContent>
              <mc:Choice Requires="wps">
                <w:drawing>
                  <wp:anchor distT="0" distB="0" distL="114300" distR="114300" simplePos="0" relativeHeight="251662336" behindDoc="0" locked="0" layoutInCell="1" allowOverlap="1" wp14:anchorId="6F44F53B" wp14:editId="4380C64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8B3BBA" w:rsidRDefault="008B3BBA">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44F53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6-09T00:00:00Z">
                              <w:dateFormat w:val="MMMM d, yyyy"/>
                              <w:lid w:val="en-US"/>
                              <w:storeMappedDataAs w:val="dateTime"/>
                              <w:calendar w:val="gregorian"/>
                            </w:date>
                          </w:sdtPr>
                          <w:sdtContent>
                            <w:p w14:paraId="13BC44B6" w14:textId="4DD86291" w:rsidR="008B3BBA" w:rsidRDefault="008B3BBA">
                              <w:pPr>
                                <w:pStyle w:val="NoSpacing"/>
                                <w:jc w:val="right"/>
                                <w:rPr>
                                  <w:caps/>
                                  <w:color w:val="323E4F" w:themeColor="text2" w:themeShade="BF"/>
                                  <w:sz w:val="40"/>
                                  <w:szCs w:val="40"/>
                                </w:rPr>
                              </w:pPr>
                              <w:r>
                                <w:rPr>
                                  <w:caps/>
                                  <w:color w:val="323E4F" w:themeColor="text2" w:themeShade="BF"/>
                                  <w:sz w:val="40"/>
                                  <w:szCs w:val="40"/>
                                </w:rPr>
                                <w:t>June 9,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376B9" wp14:editId="3D2E646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8B3BBA" w:rsidRDefault="008B3BBA">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8B3BBA" w:rsidRDefault="008B3BBA">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326E2418" w:rsidR="008B3BBA" w:rsidRDefault="008B3BBA">
                                <w:pPr>
                                  <w:pStyle w:val="NoSpacing"/>
                                  <w:jc w:val="right"/>
                                  <w:rPr>
                                    <w:caps/>
                                    <w:color w:val="262626" w:themeColor="text1" w:themeTint="D9"/>
                                    <w:sz w:val="20"/>
                                    <w:szCs w:val="20"/>
                                  </w:rPr>
                                </w:pPr>
                                <w:sdt>
                                  <w:sdtPr>
                                    <w:rPr>
                                      <w:color w:val="262626" w:themeColor="text1" w:themeTint="D9"/>
                                      <w:sz w:val="20"/>
                                      <w:szCs w:val="20"/>
                                    </w:rPr>
                                    <w:alias w:val="Address"/>
                                    <w:tag w:val=""/>
                                    <w:id w:val="1056594729"/>
                                    <w:dataBinding w:prefixMappings="xmlns:ns0='http://schemas.microsoft.com/office/2006/coverPageProps' " w:xpath="/ns0:CoverPageProperties[1]/ns0:CompanyAddress[1]" w:storeItemID="{55AF091B-3C7A-41E3-B477-F2FDAA23CFDA}"/>
                                    <w:text/>
                                  </w:sdtP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E4376B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24299626"/>
                            <w:dataBinding w:prefixMappings="xmlns:ns0='http://purl.org/dc/elements/1.1/' xmlns:ns1='http://schemas.openxmlformats.org/package/2006/metadata/core-properties' " w:xpath="/ns1:coreProperties[1]/ns0:creator[1]" w:storeItemID="{6C3C8BC8-F283-45AE-878A-BAB7291924A1}"/>
                            <w:text/>
                          </w:sdtPr>
                          <w:sdtContent>
                            <w:p w14:paraId="241CA9EE" w14:textId="2556768A" w:rsidR="008B3BBA" w:rsidRDefault="008B3BBA">
                              <w:pPr>
                                <w:pStyle w:val="NoSpacing"/>
                                <w:jc w:val="right"/>
                                <w:rPr>
                                  <w:caps/>
                                  <w:color w:val="262626" w:themeColor="text1" w:themeTint="D9"/>
                                  <w:sz w:val="28"/>
                                  <w:szCs w:val="28"/>
                                </w:rPr>
                              </w:pPr>
                              <w:r>
                                <w:rPr>
                                  <w:caps/>
                                  <w:color w:val="262626" w:themeColor="text1" w:themeTint="D9"/>
                                  <w:sz w:val="28"/>
                                  <w:szCs w:val="28"/>
                                </w:rPr>
                                <w:t>Adam Clemons</w:t>
                              </w:r>
                            </w:p>
                          </w:sdtContent>
                        </w:sdt>
                        <w:p w14:paraId="7AAFE16E" w14:textId="5ED1D1E5" w:rsidR="008B3BBA" w:rsidRDefault="008B3BBA">
                          <w:pPr>
                            <w:pStyle w:val="NoSpacing"/>
                            <w:jc w:val="right"/>
                            <w:rPr>
                              <w:caps/>
                              <w:color w:val="262626" w:themeColor="text1" w:themeTint="D9"/>
                              <w:sz w:val="20"/>
                              <w:szCs w:val="20"/>
                            </w:rPr>
                          </w:pPr>
                          <w:sdt>
                            <w:sdtPr>
                              <w:rPr>
                                <w:caps/>
                                <w:color w:val="262626" w:themeColor="text1" w:themeTint="D9"/>
                                <w:sz w:val="20"/>
                                <w:szCs w:val="20"/>
                              </w:rPr>
                              <w:alias w:val="Company"/>
                              <w:tag w:val=""/>
                              <w:id w:val="-196537246"/>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8682E39" w14:textId="326E2418" w:rsidR="008B3BBA" w:rsidRDefault="008B3BBA">
                          <w:pPr>
                            <w:pStyle w:val="NoSpacing"/>
                            <w:jc w:val="right"/>
                            <w:rPr>
                              <w:caps/>
                              <w:color w:val="262626" w:themeColor="text1" w:themeTint="D9"/>
                              <w:sz w:val="20"/>
                              <w:szCs w:val="20"/>
                            </w:rPr>
                          </w:pPr>
                          <w:sdt>
                            <w:sdtPr>
                              <w:rPr>
                                <w:color w:val="262626" w:themeColor="text1" w:themeTint="D9"/>
                                <w:sz w:val="20"/>
                                <w:szCs w:val="20"/>
                              </w:rPr>
                              <w:alias w:val="Address"/>
                              <w:tag w:val=""/>
                              <w:id w:val="1056594729"/>
                              <w:dataBinding w:prefixMappings="xmlns:ns0='http://schemas.microsoft.com/office/2006/coverPageProps' " w:xpath="/ns0:CoverPageProperties[1]/ns0:CompanyAddress[1]" w:storeItemID="{55AF091B-3C7A-41E3-B477-F2FDAA23CFDA}"/>
                              <w:text/>
                            </w:sdtP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7CDE0E3" wp14:editId="4BFE991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DECAF" w14:textId="1BC1EF87" w:rsidR="008B3BBA" w:rsidRDefault="008B3B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8B3BBA" w:rsidRDefault="008B3BBA">
                                    <w:pPr>
                                      <w:pStyle w:val="NoSpacing"/>
                                      <w:jc w:val="right"/>
                                      <w:rPr>
                                        <w:smallCaps/>
                                        <w:color w:val="44546A" w:themeColor="text2"/>
                                        <w:sz w:val="36"/>
                                        <w:szCs w:val="36"/>
                                      </w:rPr>
                                    </w:pPr>
                                    <w:del w:id="1" w:author="Adam Clemons" w:date="2017-06-09T13:45:00Z">
                                      <w:r w:rsidDel="005245D6">
                                        <w:rPr>
                                          <w:smallCaps/>
                                          <w:color w:val="44546A" w:themeColor="text2"/>
                                          <w:sz w:val="36"/>
                                          <w:szCs w:val="36"/>
                                        </w:rPr>
                                        <w:delText>A merry romp through java, maven, and jpa</w:delText>
                                      </w:r>
                                    </w:del>
                                    <w:ins w:id="2" w:author="Adam Clemons" w:date="2017-06-09T13:45:00Z">
                                      <w:r>
                                        <w:rPr>
                                          <w:smallCaps/>
                                          <w:color w:val="44546A" w:themeColor="text2"/>
                                          <w:sz w:val="36"/>
                                          <w:szCs w:val="36"/>
                                        </w:rPr>
                                        <w:t>A merry romp through java, maven, and jpa persistence</w:t>
                                      </w:r>
                                    </w:ins>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CDE0E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60DECAF" w14:textId="1BC1EF87" w:rsidR="008B3BBA" w:rsidRDefault="008B3B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 and maven primer companion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3DD5B5" w14:textId="2EF5CBEE" w:rsidR="008B3BBA" w:rsidRDefault="008B3BBA">
                              <w:pPr>
                                <w:pStyle w:val="NoSpacing"/>
                                <w:jc w:val="right"/>
                                <w:rPr>
                                  <w:smallCaps/>
                                  <w:color w:val="44546A" w:themeColor="text2"/>
                                  <w:sz w:val="36"/>
                                  <w:szCs w:val="36"/>
                                </w:rPr>
                              </w:pPr>
                              <w:del w:id="3" w:author="Adam Clemons" w:date="2017-06-09T13:45:00Z">
                                <w:r w:rsidDel="005245D6">
                                  <w:rPr>
                                    <w:smallCaps/>
                                    <w:color w:val="44546A" w:themeColor="text2"/>
                                    <w:sz w:val="36"/>
                                    <w:szCs w:val="36"/>
                                  </w:rPr>
                                  <w:delText>A merry romp through java, maven, and jpa</w:delText>
                                </w:r>
                              </w:del>
                              <w:ins w:id="4" w:author="Adam Clemons" w:date="2017-06-09T13:45:00Z">
                                <w:r>
                                  <w:rPr>
                                    <w:smallCaps/>
                                    <w:color w:val="44546A" w:themeColor="text2"/>
                                    <w:sz w:val="36"/>
                                    <w:szCs w:val="36"/>
                                  </w:rPr>
                                  <w:t>A merry romp through java, maven, and jpa persistence</w:t>
                                </w:r>
                              </w:ins>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E9DE91" wp14:editId="2A0C403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707D3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95047574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7E0D631D" w14:textId="04985976" w:rsidR="004279F6" w:rsidRDefault="004279F6">
          <w:pPr>
            <w:pStyle w:val="TOCHeading"/>
          </w:pPr>
          <w:r>
            <w:t>Contents</w:t>
          </w:r>
        </w:p>
        <w:p w14:paraId="78288295" w14:textId="6F14B238" w:rsidR="00092E83" w:rsidRDefault="004279F6" w:rsidP="00B02230">
          <w:pPr>
            <w:pStyle w:val="TOC1"/>
            <w:rPr>
              <w:ins w:id="5" w:author="Adam Clemons" w:date="2017-06-09T14:25:00Z"/>
              <w:noProof/>
            </w:rPr>
          </w:pPr>
          <w:r>
            <w:fldChar w:fldCharType="begin"/>
          </w:r>
          <w:r>
            <w:instrText xml:space="preserve"> TOC \o "1-3" \h \z \u </w:instrText>
          </w:r>
          <w:r>
            <w:fldChar w:fldCharType="separate"/>
          </w:r>
          <w:ins w:id="6" w:author="Adam Clemons" w:date="2017-06-09T14:25:00Z">
            <w:r w:rsidR="00092E83" w:rsidRPr="006311DE">
              <w:rPr>
                <w:rStyle w:val="Hyperlink"/>
                <w:noProof/>
              </w:rPr>
              <w:fldChar w:fldCharType="begin"/>
            </w:r>
            <w:r w:rsidR="00092E83" w:rsidRPr="006311DE">
              <w:rPr>
                <w:rStyle w:val="Hyperlink"/>
                <w:noProof/>
              </w:rPr>
              <w:instrText xml:space="preserve"> </w:instrText>
            </w:r>
            <w:r w:rsidR="00092E83">
              <w:rPr>
                <w:noProof/>
              </w:rPr>
              <w:instrText>HYPERLINK \l "_Toc484781637"</w:instrText>
            </w:r>
            <w:r w:rsidR="00092E83" w:rsidRPr="006311DE">
              <w:rPr>
                <w:rStyle w:val="Hyperlink"/>
                <w:noProof/>
              </w:rPr>
              <w:instrText xml:space="preserve"> </w:instrText>
            </w:r>
            <w:r w:rsidR="00092E83" w:rsidRPr="006311DE">
              <w:rPr>
                <w:rStyle w:val="Hyperlink"/>
                <w:noProof/>
              </w:rPr>
            </w:r>
            <w:r w:rsidR="00092E83" w:rsidRPr="006311DE">
              <w:rPr>
                <w:rStyle w:val="Hyperlink"/>
                <w:noProof/>
              </w:rPr>
              <w:fldChar w:fldCharType="separate"/>
            </w:r>
            <w:r w:rsidR="00092E83" w:rsidRPr="006311DE">
              <w:rPr>
                <w:rStyle w:val="Hyperlink"/>
                <w:noProof/>
              </w:rPr>
              <w:t>Java Setup</w:t>
            </w:r>
            <w:r w:rsidR="00092E83">
              <w:rPr>
                <w:noProof/>
                <w:webHidden/>
              </w:rPr>
              <w:tab/>
            </w:r>
            <w:r w:rsidR="00092E83">
              <w:rPr>
                <w:noProof/>
                <w:webHidden/>
              </w:rPr>
              <w:fldChar w:fldCharType="begin"/>
            </w:r>
            <w:r w:rsidR="00092E83">
              <w:rPr>
                <w:noProof/>
                <w:webHidden/>
              </w:rPr>
              <w:instrText xml:space="preserve"> PAGEREF _Toc484781637 \h </w:instrText>
            </w:r>
            <w:r w:rsidR="00092E83">
              <w:rPr>
                <w:noProof/>
                <w:webHidden/>
              </w:rPr>
            </w:r>
          </w:ins>
          <w:r w:rsidR="00092E83">
            <w:rPr>
              <w:noProof/>
              <w:webHidden/>
            </w:rPr>
            <w:fldChar w:fldCharType="separate"/>
          </w:r>
          <w:ins w:id="7" w:author="Adam Clemons" w:date="2017-06-09T14:25:00Z">
            <w:r w:rsidR="00092E83">
              <w:rPr>
                <w:noProof/>
                <w:webHidden/>
              </w:rPr>
              <w:t>3</w:t>
            </w:r>
            <w:r w:rsidR="00092E83">
              <w:rPr>
                <w:noProof/>
                <w:webHidden/>
              </w:rPr>
              <w:fldChar w:fldCharType="end"/>
            </w:r>
            <w:r w:rsidR="00092E83" w:rsidRPr="006311DE">
              <w:rPr>
                <w:rStyle w:val="Hyperlink"/>
                <w:noProof/>
              </w:rPr>
              <w:fldChar w:fldCharType="end"/>
            </w:r>
          </w:ins>
        </w:p>
        <w:p w14:paraId="4526935A" w14:textId="3284A15B" w:rsidR="00092E83" w:rsidRDefault="00092E83">
          <w:pPr>
            <w:pStyle w:val="TOC2"/>
            <w:tabs>
              <w:tab w:val="right" w:leader="dot" w:pos="9350"/>
            </w:tabs>
            <w:rPr>
              <w:ins w:id="8" w:author="Adam Clemons" w:date="2017-06-09T14:25:00Z"/>
              <w:noProof/>
            </w:rPr>
          </w:pPr>
          <w:ins w:id="9"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"_Toc484781638"</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Installation</w:t>
            </w:r>
            <w:r>
              <w:rPr>
                <w:noProof/>
                <w:webHidden/>
              </w:rPr>
              <w:tab/>
            </w:r>
            <w:r>
              <w:rPr>
                <w:noProof/>
                <w:webHidden/>
              </w:rPr>
              <w:fldChar w:fldCharType="begin"/>
            </w:r>
            <w:r>
              <w:rPr>
                <w:noProof/>
                <w:webHidden/>
              </w:rPr>
              <w:instrText xml:space="preserve"> PAGEREF _Toc484781638 \h </w:instrText>
            </w:r>
            <w:r>
              <w:rPr>
                <w:noProof/>
                <w:webHidden/>
              </w:rPr>
            </w:r>
          </w:ins>
          <w:r>
            <w:rPr>
              <w:noProof/>
              <w:webHidden/>
            </w:rPr>
            <w:fldChar w:fldCharType="separate"/>
          </w:r>
          <w:ins w:id="10" w:author="Adam Clemons" w:date="2017-06-09T14:25:00Z">
            <w:r>
              <w:rPr>
                <w:noProof/>
                <w:webHidden/>
              </w:rPr>
              <w:t>3</w:t>
            </w:r>
            <w:r>
              <w:rPr>
                <w:noProof/>
                <w:webHidden/>
              </w:rPr>
              <w:fldChar w:fldCharType="end"/>
            </w:r>
            <w:r w:rsidRPr="006311DE">
              <w:rPr>
                <w:rStyle w:val="Hyperlink"/>
                <w:noProof/>
              </w:rPr>
              <w:fldChar w:fldCharType="end"/>
            </w:r>
          </w:ins>
        </w:p>
        <w:p w14:paraId="73EFBC08" w14:textId="561F019E" w:rsidR="00092E83" w:rsidRDefault="00092E83">
          <w:pPr>
            <w:pStyle w:val="TOC2"/>
            <w:tabs>
              <w:tab w:val="right" w:leader="dot" w:pos="9350"/>
            </w:tabs>
            <w:rPr>
              <w:ins w:id="11" w:author="Adam Clemons" w:date="2017-06-09T14:25:00Z"/>
              <w:noProof/>
            </w:rPr>
          </w:pPr>
          <w:ins w:id="12"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"_Toc484781639"</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Commands</w:t>
            </w:r>
            <w:r>
              <w:rPr>
                <w:noProof/>
                <w:webHidden/>
              </w:rPr>
              <w:tab/>
            </w:r>
            <w:r>
              <w:rPr>
                <w:noProof/>
                <w:webHidden/>
              </w:rPr>
              <w:fldChar w:fldCharType="begin"/>
            </w:r>
            <w:r>
              <w:rPr>
                <w:noProof/>
                <w:webHidden/>
              </w:rPr>
              <w:instrText xml:space="preserve"> PAGEREF _Toc484781639 \h </w:instrText>
            </w:r>
            <w:r>
              <w:rPr>
                <w:noProof/>
                <w:webHidden/>
              </w:rPr>
            </w:r>
          </w:ins>
          <w:r>
            <w:rPr>
              <w:noProof/>
              <w:webHidden/>
            </w:rPr>
            <w:fldChar w:fldCharType="separate"/>
          </w:r>
          <w:ins w:id="13" w:author="Adam Clemons" w:date="2017-06-09T14:25:00Z">
            <w:r>
              <w:rPr>
                <w:noProof/>
                <w:webHidden/>
              </w:rPr>
              <w:t>3</w:t>
            </w:r>
            <w:r>
              <w:rPr>
                <w:noProof/>
                <w:webHidden/>
              </w:rPr>
              <w:fldChar w:fldCharType="end"/>
            </w:r>
            <w:r w:rsidRPr="006311DE">
              <w:rPr>
                <w:rStyle w:val="Hyperlink"/>
                <w:noProof/>
              </w:rPr>
              <w:fldChar w:fldCharType="end"/>
            </w:r>
          </w:ins>
        </w:p>
        <w:p w14:paraId="4F0D8507" w14:textId="675D1086" w:rsidR="00092E83" w:rsidRDefault="00092E83">
          <w:pPr>
            <w:pStyle w:val="TOC3"/>
            <w:tabs>
              <w:tab w:val="right" w:leader="dot" w:pos="9350"/>
            </w:tabs>
            <w:rPr>
              <w:ins w:id="14" w:author="Adam Clemons" w:date="2017-06-09T14:25:00Z"/>
              <w:noProof/>
            </w:rPr>
          </w:pPr>
          <w:ins w:id="15"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"_Toc484781640"</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Version</w:t>
            </w:r>
            <w:r>
              <w:rPr>
                <w:noProof/>
                <w:webHidden/>
              </w:rPr>
              <w:tab/>
            </w:r>
            <w:r>
              <w:rPr>
                <w:noProof/>
                <w:webHidden/>
              </w:rPr>
              <w:fldChar w:fldCharType="begin"/>
            </w:r>
            <w:r>
              <w:rPr>
                <w:noProof/>
                <w:webHidden/>
              </w:rPr>
              <w:instrText xml:space="preserve"> PAGEREF _Toc484781640 \h </w:instrText>
            </w:r>
            <w:r>
              <w:rPr>
                <w:noProof/>
                <w:webHidden/>
              </w:rPr>
            </w:r>
          </w:ins>
          <w:r>
            <w:rPr>
              <w:noProof/>
              <w:webHidden/>
            </w:rPr>
            <w:fldChar w:fldCharType="separate"/>
          </w:r>
          <w:ins w:id="16" w:author="Adam Clemons" w:date="2017-06-09T14:25:00Z">
            <w:r>
              <w:rPr>
                <w:noProof/>
                <w:webHidden/>
              </w:rPr>
              <w:t>3</w:t>
            </w:r>
            <w:r>
              <w:rPr>
                <w:noProof/>
                <w:webHidden/>
              </w:rPr>
              <w:fldChar w:fldCharType="end"/>
            </w:r>
            <w:r w:rsidRPr="006311DE">
              <w:rPr>
                <w:rStyle w:val="Hyperlink"/>
                <w:noProof/>
              </w:rPr>
              <w:fldChar w:fldCharType="end"/>
            </w:r>
          </w:ins>
        </w:p>
        <w:p w14:paraId="54B53CC7" w14:textId="60D176A2" w:rsidR="00092E83" w:rsidRDefault="00092E83">
          <w:pPr>
            <w:pStyle w:val="TOC3"/>
            <w:tabs>
              <w:tab w:val="right" w:leader="dot" w:pos="9350"/>
            </w:tabs>
            <w:rPr>
              <w:ins w:id="17" w:author="Adam Clemons" w:date="2017-06-09T14:25:00Z"/>
              <w:noProof/>
            </w:rPr>
          </w:pPr>
          <w:ins w:id="18"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"_Toc484781641"</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javac</w:t>
            </w:r>
            <w:r>
              <w:rPr>
                <w:noProof/>
                <w:webHidden/>
              </w:rPr>
              <w:tab/>
            </w:r>
            <w:r>
              <w:rPr>
                <w:noProof/>
                <w:webHidden/>
              </w:rPr>
              <w:fldChar w:fldCharType="begin"/>
            </w:r>
            <w:r>
              <w:rPr>
                <w:noProof/>
                <w:webHidden/>
              </w:rPr>
              <w:instrText xml:space="preserve"> PAGEREF _Toc484781641 \h </w:instrText>
            </w:r>
            <w:r>
              <w:rPr>
                <w:noProof/>
                <w:webHidden/>
              </w:rPr>
            </w:r>
          </w:ins>
          <w:r>
            <w:rPr>
              <w:noProof/>
              <w:webHidden/>
            </w:rPr>
            <w:fldChar w:fldCharType="separate"/>
          </w:r>
          <w:ins w:id="19" w:author="Adam Clemons" w:date="2017-06-09T14:25:00Z">
            <w:r>
              <w:rPr>
                <w:noProof/>
                <w:webHidden/>
              </w:rPr>
              <w:t>3</w:t>
            </w:r>
            <w:r>
              <w:rPr>
                <w:noProof/>
                <w:webHidden/>
              </w:rPr>
              <w:fldChar w:fldCharType="end"/>
            </w:r>
            <w:r w:rsidRPr="006311DE">
              <w:rPr>
                <w:rStyle w:val="Hyperlink"/>
                <w:noProof/>
              </w:rPr>
              <w:fldChar w:fldCharType="end"/>
            </w:r>
          </w:ins>
        </w:p>
        <w:p w14:paraId="47E972F6" w14:textId="55AFAE84" w:rsidR="00092E83" w:rsidRDefault="00092E83" w:rsidP="001C4AF1">
          <w:pPr>
            <w:pStyle w:val="TOC1"/>
            <w:rPr>
              <w:ins w:id="20" w:author="Adam Clemons" w:date="2017-06-09T14:25:00Z"/>
              <w:noProof/>
            </w:rPr>
            <w:pPrChange w:id="21" w:author="Adam Clemons" w:date="2017-06-09T14:26:00Z">
              <w:pPr>
                <w:pStyle w:val="TOC1"/>
                <w:tabs>
                  <w:tab w:val="right" w:leader="dot" w:pos="9350"/>
                </w:tabs>
              </w:pPr>
            </w:pPrChange>
          </w:pPr>
          <w:ins w:id="22"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"_Toc484781642"</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Eclipse Setup</w:t>
            </w:r>
            <w:r>
              <w:rPr>
                <w:noProof/>
                <w:webHidden/>
              </w:rPr>
              <w:tab/>
            </w:r>
            <w:r>
              <w:rPr>
                <w:noProof/>
                <w:webHidden/>
              </w:rPr>
              <w:fldChar w:fldCharType="begin"/>
            </w:r>
            <w:r>
              <w:rPr>
                <w:noProof/>
                <w:webHidden/>
              </w:rPr>
              <w:instrText xml:space="preserve"> PAGEREF _Toc484781642 \h </w:instrText>
            </w:r>
            <w:r>
              <w:rPr>
                <w:noProof/>
                <w:webHidden/>
              </w:rPr>
            </w:r>
          </w:ins>
          <w:r>
            <w:rPr>
              <w:noProof/>
              <w:webHidden/>
            </w:rPr>
            <w:fldChar w:fldCharType="separate"/>
          </w:r>
          <w:ins w:id="23" w:author="Adam Clemons" w:date="2017-06-09T14:25:00Z">
            <w:r>
              <w:rPr>
                <w:noProof/>
                <w:webHidden/>
              </w:rPr>
              <w:t>4</w:t>
            </w:r>
            <w:r>
              <w:rPr>
                <w:noProof/>
                <w:webHidden/>
              </w:rPr>
              <w:fldChar w:fldCharType="end"/>
            </w:r>
            <w:r w:rsidRPr="006311DE">
              <w:rPr>
                <w:rStyle w:val="Hyperlink"/>
                <w:noProof/>
              </w:rPr>
              <w:fldChar w:fldCharType="end"/>
            </w:r>
          </w:ins>
        </w:p>
        <w:p w14:paraId="61EC2AF2" w14:textId="65758626" w:rsidR="00092E83" w:rsidRDefault="00092E83">
          <w:pPr>
            <w:pStyle w:val="TOC3"/>
            <w:tabs>
              <w:tab w:val="right" w:leader="dot" w:pos="9350"/>
            </w:tabs>
            <w:rPr>
              <w:ins w:id="24" w:author="Adam Clemons" w:date="2017-06-09T14:25:00Z"/>
              <w:noProof/>
            </w:rPr>
          </w:pPr>
          <w:ins w:id="25"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"_Toc484781643"</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Installer</w:t>
            </w:r>
            <w:r>
              <w:rPr>
                <w:noProof/>
                <w:webHidden/>
              </w:rPr>
              <w:tab/>
            </w:r>
            <w:r>
              <w:rPr>
                <w:noProof/>
                <w:webHidden/>
              </w:rPr>
              <w:fldChar w:fldCharType="begin"/>
            </w:r>
            <w:r>
              <w:rPr>
                <w:noProof/>
                <w:webHidden/>
              </w:rPr>
              <w:instrText xml:space="preserve"> PAGEREF _Toc484781643 \h </w:instrText>
            </w:r>
            <w:r>
              <w:rPr>
                <w:noProof/>
                <w:webHidden/>
              </w:rPr>
            </w:r>
          </w:ins>
          <w:r>
            <w:rPr>
              <w:noProof/>
              <w:webHidden/>
            </w:rPr>
            <w:fldChar w:fldCharType="separate"/>
          </w:r>
          <w:ins w:id="26" w:author="Adam Clemons" w:date="2017-06-09T14:25:00Z">
            <w:r>
              <w:rPr>
                <w:noProof/>
                <w:webHidden/>
              </w:rPr>
              <w:t>4</w:t>
            </w:r>
            <w:r>
              <w:rPr>
                <w:noProof/>
                <w:webHidden/>
              </w:rPr>
              <w:fldChar w:fldCharType="end"/>
            </w:r>
            <w:r w:rsidRPr="006311DE">
              <w:rPr>
                <w:rStyle w:val="Hyperlink"/>
                <w:noProof/>
              </w:rPr>
              <w:fldChar w:fldCharType="end"/>
            </w:r>
          </w:ins>
        </w:p>
        <w:p w14:paraId="3C386F1D" w14:textId="73176D62" w:rsidR="00092E83" w:rsidRDefault="00092E83">
          <w:pPr>
            <w:pStyle w:val="TOC2"/>
            <w:tabs>
              <w:tab w:val="right" w:leader="dot" w:pos="9350"/>
            </w:tabs>
            <w:rPr>
              <w:ins w:id="27" w:author="Adam Clemons" w:date="2017-06-09T14:25:00Z"/>
              <w:noProof/>
            </w:rPr>
          </w:pPr>
          <w:ins w:id="28"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"_Toc484781644"</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Zip Archive</w:t>
            </w:r>
            <w:r>
              <w:rPr>
                <w:noProof/>
                <w:webHidden/>
              </w:rPr>
              <w:tab/>
            </w:r>
            <w:r>
              <w:rPr>
                <w:noProof/>
                <w:webHidden/>
              </w:rPr>
              <w:fldChar w:fldCharType="begin"/>
            </w:r>
            <w:r>
              <w:rPr>
                <w:noProof/>
                <w:webHidden/>
              </w:rPr>
              <w:instrText xml:space="preserve"> PAGEREF _Toc484781644 \h </w:instrText>
            </w:r>
            <w:r>
              <w:rPr>
                <w:noProof/>
                <w:webHidden/>
              </w:rPr>
            </w:r>
          </w:ins>
          <w:r>
            <w:rPr>
              <w:noProof/>
              <w:webHidden/>
            </w:rPr>
            <w:fldChar w:fldCharType="separate"/>
          </w:r>
          <w:ins w:id="29" w:author="Adam Clemons" w:date="2017-06-09T14:25:00Z">
            <w:r>
              <w:rPr>
                <w:noProof/>
                <w:webHidden/>
              </w:rPr>
              <w:t>4</w:t>
            </w:r>
            <w:r>
              <w:rPr>
                <w:noProof/>
                <w:webHidden/>
              </w:rPr>
              <w:fldChar w:fldCharType="end"/>
            </w:r>
            <w:r w:rsidRPr="006311DE">
              <w:rPr>
                <w:rStyle w:val="Hyperlink"/>
                <w:noProof/>
              </w:rPr>
              <w:fldChar w:fldCharType="end"/>
            </w:r>
          </w:ins>
        </w:p>
        <w:p w14:paraId="5C0B8646" w14:textId="34687263" w:rsidR="00092E83" w:rsidRDefault="00092E83" w:rsidP="001C4AF1">
          <w:pPr>
            <w:pStyle w:val="TOC1"/>
            <w:rPr>
              <w:ins w:id="30" w:author="Adam Clemons" w:date="2017-06-09T14:25:00Z"/>
              <w:noProof/>
            </w:rPr>
            <w:pPrChange w:id="31" w:author="Adam Clemons" w:date="2017-06-09T14:26:00Z">
              <w:pPr>
                <w:pStyle w:val="TOC1"/>
                <w:tabs>
                  <w:tab w:val="right" w:leader="dot" w:pos="9350"/>
                </w:tabs>
              </w:pPr>
            </w:pPrChange>
          </w:pPr>
          <w:ins w:id="32"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"_Toc484781645"</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NetBeans Setup</w:t>
            </w:r>
            <w:r>
              <w:rPr>
                <w:noProof/>
                <w:webHidden/>
              </w:rPr>
              <w:tab/>
            </w:r>
            <w:r>
              <w:rPr>
                <w:noProof/>
                <w:webHidden/>
              </w:rPr>
              <w:fldChar w:fldCharType="begin"/>
            </w:r>
            <w:r>
              <w:rPr>
                <w:noProof/>
                <w:webHidden/>
              </w:rPr>
              <w:instrText xml:space="preserve"> PAGEREF _Toc484781645 \h </w:instrText>
            </w:r>
            <w:r>
              <w:rPr>
                <w:noProof/>
                <w:webHidden/>
              </w:rPr>
            </w:r>
          </w:ins>
          <w:r>
            <w:rPr>
              <w:noProof/>
              <w:webHidden/>
            </w:rPr>
            <w:fldChar w:fldCharType="separate"/>
          </w:r>
          <w:ins w:id="33" w:author="Adam Clemons" w:date="2017-06-09T14:25:00Z">
            <w:r>
              <w:rPr>
                <w:noProof/>
                <w:webHidden/>
              </w:rPr>
              <w:t>4</w:t>
            </w:r>
            <w:r>
              <w:rPr>
                <w:noProof/>
                <w:webHidden/>
              </w:rPr>
              <w:fldChar w:fldCharType="end"/>
            </w:r>
            <w:r w:rsidRPr="006311DE">
              <w:rPr>
                <w:rStyle w:val="Hyperlink"/>
                <w:noProof/>
              </w:rPr>
              <w:fldChar w:fldCharType="end"/>
            </w:r>
          </w:ins>
        </w:p>
        <w:p w14:paraId="412B03FF" w14:textId="2ADE7A38" w:rsidR="00092E83" w:rsidRDefault="00092E83" w:rsidP="001C4AF1">
          <w:pPr>
            <w:pStyle w:val="TOC1"/>
            <w:rPr>
              <w:ins w:id="34" w:author="Adam Clemons" w:date="2017-06-09T14:25:00Z"/>
              <w:noProof/>
            </w:rPr>
            <w:pPrChange w:id="35" w:author="Adam Clemons" w:date="2017-06-09T14:26:00Z">
              <w:pPr>
                <w:pStyle w:val="TOC1"/>
                <w:tabs>
                  <w:tab w:val="right" w:leader="dot" w:pos="9350"/>
                </w:tabs>
              </w:pPr>
            </w:pPrChange>
          </w:pPr>
          <w:ins w:id="36"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"_Toc484781646"</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Java Primitive Types and Operators</w:t>
            </w:r>
            <w:r>
              <w:rPr>
                <w:noProof/>
                <w:webHidden/>
              </w:rPr>
              <w:tab/>
            </w:r>
            <w:r>
              <w:rPr>
                <w:noProof/>
                <w:webHidden/>
              </w:rPr>
              <w:fldChar w:fldCharType="begin"/>
            </w:r>
            <w:r>
              <w:rPr>
                <w:noProof/>
                <w:webHidden/>
              </w:rPr>
              <w:instrText xml:space="preserve"> PAGEREF _Toc484781646 \h </w:instrText>
            </w:r>
            <w:r>
              <w:rPr>
                <w:noProof/>
                <w:webHidden/>
              </w:rPr>
            </w:r>
          </w:ins>
          <w:r>
            <w:rPr>
              <w:noProof/>
              <w:webHidden/>
            </w:rPr>
            <w:fldChar w:fldCharType="separate"/>
          </w:r>
          <w:ins w:id="37" w:author="Adam Clemons" w:date="2017-06-09T14:25:00Z">
            <w:r>
              <w:rPr>
                <w:noProof/>
                <w:webHidden/>
              </w:rPr>
              <w:t>4</w:t>
            </w:r>
            <w:r>
              <w:rPr>
                <w:noProof/>
                <w:webHidden/>
              </w:rPr>
              <w:fldChar w:fldCharType="end"/>
            </w:r>
            <w:r w:rsidRPr="006311DE">
              <w:rPr>
                <w:rStyle w:val="Hyperlink"/>
                <w:noProof/>
              </w:rPr>
              <w:fldChar w:fldCharType="end"/>
            </w:r>
          </w:ins>
        </w:p>
        <w:p w14:paraId="2A451BF0" w14:textId="58386BB4" w:rsidR="00092E83" w:rsidRDefault="00092E83" w:rsidP="001C4AF1">
          <w:pPr>
            <w:pStyle w:val="TOC1"/>
            <w:rPr>
              <w:ins w:id="38" w:author="Adam Clemons" w:date="2017-06-09T14:25:00Z"/>
              <w:noProof/>
            </w:rPr>
            <w:pPrChange w:id="39" w:author="Adam Clemons" w:date="2017-06-09T14:26:00Z">
              <w:pPr>
                <w:pStyle w:val="TOC1"/>
                <w:tabs>
                  <w:tab w:val="right" w:leader="dot" w:pos="9350"/>
                </w:tabs>
              </w:pPr>
            </w:pPrChange>
          </w:pPr>
          <w:ins w:id="40"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"_Toc484781647"</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Java Abstract and Interface Types</w:t>
            </w:r>
            <w:r>
              <w:rPr>
                <w:noProof/>
                <w:webHidden/>
              </w:rPr>
              <w:tab/>
            </w:r>
            <w:r>
              <w:rPr>
                <w:noProof/>
                <w:webHidden/>
              </w:rPr>
              <w:fldChar w:fldCharType="begin"/>
            </w:r>
            <w:r>
              <w:rPr>
                <w:noProof/>
                <w:webHidden/>
              </w:rPr>
              <w:instrText xml:space="preserve"> PAGEREF _Toc484781647 \h </w:instrText>
            </w:r>
            <w:r>
              <w:rPr>
                <w:noProof/>
                <w:webHidden/>
              </w:rPr>
            </w:r>
          </w:ins>
          <w:r>
            <w:rPr>
              <w:noProof/>
              <w:webHidden/>
            </w:rPr>
            <w:fldChar w:fldCharType="separate"/>
          </w:r>
          <w:ins w:id="41" w:author="Adam Clemons" w:date="2017-06-09T14:25:00Z">
            <w:r>
              <w:rPr>
                <w:noProof/>
                <w:webHidden/>
              </w:rPr>
              <w:t>6</w:t>
            </w:r>
            <w:r>
              <w:rPr>
                <w:noProof/>
                <w:webHidden/>
              </w:rPr>
              <w:fldChar w:fldCharType="end"/>
            </w:r>
            <w:r w:rsidRPr="006311DE">
              <w:rPr>
                <w:rStyle w:val="Hyperlink"/>
                <w:noProof/>
              </w:rPr>
              <w:fldChar w:fldCharType="end"/>
            </w:r>
          </w:ins>
        </w:p>
        <w:p w14:paraId="384D98E9" w14:textId="15C1BF38" w:rsidR="00092E83" w:rsidRDefault="00092E83">
          <w:pPr>
            <w:pStyle w:val="TOC2"/>
            <w:tabs>
              <w:tab w:val="right" w:leader="dot" w:pos="9350"/>
            </w:tabs>
            <w:rPr>
              <w:ins w:id="42" w:author="Adam Clemons" w:date="2017-06-09T14:25:00Z"/>
              <w:noProof/>
            </w:rPr>
          </w:pPr>
          <w:ins w:id="43"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"_Toc484781648"</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Interface</w:t>
            </w:r>
            <w:r>
              <w:rPr>
                <w:noProof/>
                <w:webHidden/>
              </w:rPr>
              <w:tab/>
            </w:r>
            <w:r>
              <w:rPr>
                <w:noProof/>
                <w:webHidden/>
              </w:rPr>
              <w:fldChar w:fldCharType="begin"/>
            </w:r>
            <w:r>
              <w:rPr>
                <w:noProof/>
                <w:webHidden/>
              </w:rPr>
              <w:instrText xml:space="preserve"> PAGEREF _Toc484781648 \h </w:instrText>
            </w:r>
            <w:r>
              <w:rPr>
                <w:noProof/>
                <w:webHidden/>
              </w:rPr>
            </w:r>
          </w:ins>
          <w:r>
            <w:rPr>
              <w:noProof/>
              <w:webHidden/>
            </w:rPr>
            <w:fldChar w:fldCharType="separate"/>
          </w:r>
          <w:ins w:id="44" w:author="Adam Clemons" w:date="2017-06-09T14:25:00Z">
            <w:r>
              <w:rPr>
                <w:noProof/>
                <w:webHidden/>
              </w:rPr>
              <w:t>6</w:t>
            </w:r>
            <w:r>
              <w:rPr>
                <w:noProof/>
                <w:webHidden/>
              </w:rPr>
              <w:fldChar w:fldCharType="end"/>
            </w:r>
            <w:r w:rsidRPr="006311DE">
              <w:rPr>
                <w:rStyle w:val="Hyperlink"/>
                <w:noProof/>
              </w:rPr>
              <w:fldChar w:fldCharType="end"/>
            </w:r>
          </w:ins>
        </w:p>
        <w:p w14:paraId="13EFEA81" w14:textId="004332CD" w:rsidR="00092E83" w:rsidRDefault="00092E83">
          <w:pPr>
            <w:pStyle w:val="TOC2"/>
            <w:tabs>
              <w:tab w:val="right" w:leader="dot" w:pos="9350"/>
            </w:tabs>
            <w:rPr>
              <w:ins w:id="45" w:author="Adam Clemons" w:date="2017-06-09T14:25:00Z"/>
              <w:noProof/>
            </w:rPr>
          </w:pPr>
          <w:ins w:id="46"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"_Toc484781649"</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Java Implements and Extends</w:t>
            </w:r>
            <w:r>
              <w:rPr>
                <w:noProof/>
                <w:webHidden/>
              </w:rPr>
              <w:tab/>
            </w:r>
            <w:r>
              <w:rPr>
                <w:noProof/>
                <w:webHidden/>
              </w:rPr>
              <w:fldChar w:fldCharType="begin"/>
            </w:r>
            <w:r>
              <w:rPr>
                <w:noProof/>
                <w:webHidden/>
              </w:rPr>
              <w:instrText xml:space="preserve"> PAGEREF _Toc484781649 \h </w:instrText>
            </w:r>
            <w:r>
              <w:rPr>
                <w:noProof/>
                <w:webHidden/>
              </w:rPr>
            </w:r>
          </w:ins>
          <w:r>
            <w:rPr>
              <w:noProof/>
              <w:webHidden/>
            </w:rPr>
            <w:fldChar w:fldCharType="separate"/>
          </w:r>
          <w:ins w:id="47" w:author="Adam Clemons" w:date="2017-06-09T14:25:00Z">
            <w:r>
              <w:rPr>
                <w:noProof/>
                <w:webHidden/>
              </w:rPr>
              <w:t>6</w:t>
            </w:r>
            <w:r>
              <w:rPr>
                <w:noProof/>
                <w:webHidden/>
              </w:rPr>
              <w:fldChar w:fldCharType="end"/>
            </w:r>
            <w:r w:rsidRPr="006311DE">
              <w:rPr>
                <w:rStyle w:val="Hyperlink"/>
                <w:noProof/>
              </w:rPr>
              <w:fldChar w:fldCharType="end"/>
            </w:r>
          </w:ins>
        </w:p>
        <w:p w14:paraId="760411C1" w14:textId="336DF5D0" w:rsidR="00092E83" w:rsidRDefault="00092E83">
          <w:pPr>
            <w:pStyle w:val="TOC2"/>
            <w:tabs>
              <w:tab w:val="right" w:leader="dot" w:pos="9350"/>
            </w:tabs>
            <w:rPr>
              <w:ins w:id="48" w:author="Adam Clemons" w:date="2017-06-09T14:25:00Z"/>
              <w:noProof/>
            </w:rPr>
          </w:pPr>
          <w:ins w:id="49"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"_Toc484781650"</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@Override</w:t>
            </w:r>
            <w:r>
              <w:rPr>
                <w:noProof/>
                <w:webHidden/>
              </w:rPr>
              <w:tab/>
            </w:r>
            <w:r>
              <w:rPr>
                <w:noProof/>
                <w:webHidden/>
              </w:rPr>
              <w:fldChar w:fldCharType="begin"/>
            </w:r>
            <w:r>
              <w:rPr>
                <w:noProof/>
                <w:webHidden/>
              </w:rPr>
              <w:instrText xml:space="preserve"> PAGEREF _Toc484781650 \h </w:instrText>
            </w:r>
            <w:r>
              <w:rPr>
                <w:noProof/>
                <w:webHidden/>
              </w:rPr>
            </w:r>
          </w:ins>
          <w:r>
            <w:rPr>
              <w:noProof/>
              <w:webHidden/>
            </w:rPr>
            <w:fldChar w:fldCharType="separate"/>
          </w:r>
          <w:ins w:id="50" w:author="Adam Clemons" w:date="2017-06-09T14:25:00Z">
            <w:r>
              <w:rPr>
                <w:noProof/>
                <w:webHidden/>
              </w:rPr>
              <w:t>6</w:t>
            </w:r>
            <w:r>
              <w:rPr>
                <w:noProof/>
                <w:webHidden/>
              </w:rPr>
              <w:fldChar w:fldCharType="end"/>
            </w:r>
            <w:r w:rsidRPr="006311DE">
              <w:rPr>
                <w:rStyle w:val="Hyperlink"/>
                <w:noProof/>
              </w:rPr>
              <w:fldChar w:fldCharType="end"/>
            </w:r>
          </w:ins>
        </w:p>
        <w:p w14:paraId="152A107A" w14:textId="7FDAAC83" w:rsidR="00092E83" w:rsidRDefault="00092E83" w:rsidP="001C4AF1">
          <w:pPr>
            <w:pStyle w:val="TOC1"/>
            <w:rPr>
              <w:ins w:id="51" w:author="Adam Clemons" w:date="2017-06-09T14:25:00Z"/>
              <w:noProof/>
            </w:rPr>
            <w:pPrChange w:id="52" w:author="Adam Clemons" w:date="2017-06-09T14:26:00Z">
              <w:pPr>
                <w:pStyle w:val="TOC1"/>
                <w:tabs>
                  <w:tab w:val="right" w:leader="dot" w:pos="9350"/>
                </w:tabs>
              </w:pPr>
            </w:pPrChange>
          </w:pPr>
          <w:ins w:id="53"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"_Toc484781651"</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Java Entities – JPA and Hibernate</w:t>
            </w:r>
            <w:r>
              <w:rPr>
                <w:noProof/>
                <w:webHidden/>
              </w:rPr>
              <w:tab/>
            </w:r>
            <w:r>
              <w:rPr>
                <w:noProof/>
                <w:webHidden/>
              </w:rPr>
              <w:fldChar w:fldCharType="begin"/>
            </w:r>
            <w:r>
              <w:rPr>
                <w:noProof/>
                <w:webHidden/>
              </w:rPr>
              <w:instrText xml:space="preserve"> PAGEREF _Toc484781651 \h </w:instrText>
            </w:r>
            <w:r>
              <w:rPr>
                <w:noProof/>
                <w:webHidden/>
              </w:rPr>
            </w:r>
          </w:ins>
          <w:r>
            <w:rPr>
              <w:noProof/>
              <w:webHidden/>
            </w:rPr>
            <w:fldChar w:fldCharType="separate"/>
          </w:r>
          <w:ins w:id="54" w:author="Adam Clemons" w:date="2017-06-09T14:25:00Z">
            <w:r>
              <w:rPr>
                <w:noProof/>
                <w:webHidden/>
              </w:rPr>
              <w:t>6</w:t>
            </w:r>
            <w:r>
              <w:rPr>
                <w:noProof/>
                <w:webHidden/>
              </w:rPr>
              <w:fldChar w:fldCharType="end"/>
            </w:r>
            <w:r w:rsidRPr="006311DE">
              <w:rPr>
                <w:rStyle w:val="Hyperlink"/>
                <w:noProof/>
              </w:rPr>
              <w:fldChar w:fldCharType="end"/>
            </w:r>
          </w:ins>
        </w:p>
        <w:p w14:paraId="09C6D970" w14:textId="6250B141" w:rsidR="00092E83" w:rsidRDefault="00092E83">
          <w:pPr>
            <w:pStyle w:val="TOC2"/>
            <w:tabs>
              <w:tab w:val="right" w:leader="dot" w:pos="9350"/>
            </w:tabs>
            <w:rPr>
              <w:ins w:id="55" w:author="Adam Clemons" w:date="2017-06-09T14:25:00Z"/>
              <w:noProof/>
            </w:rPr>
          </w:pPr>
          <w:ins w:id="56"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"_Toc484781652"</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@Entity</w:t>
            </w:r>
            <w:r>
              <w:rPr>
                <w:noProof/>
                <w:webHidden/>
              </w:rPr>
              <w:tab/>
            </w:r>
            <w:r>
              <w:rPr>
                <w:noProof/>
                <w:webHidden/>
              </w:rPr>
              <w:fldChar w:fldCharType="begin"/>
            </w:r>
            <w:r>
              <w:rPr>
                <w:noProof/>
                <w:webHidden/>
              </w:rPr>
              <w:instrText xml:space="preserve"> PAGEREF _Toc484781652 \h </w:instrText>
            </w:r>
            <w:r>
              <w:rPr>
                <w:noProof/>
                <w:webHidden/>
              </w:rPr>
            </w:r>
          </w:ins>
          <w:r>
            <w:rPr>
              <w:noProof/>
              <w:webHidden/>
            </w:rPr>
            <w:fldChar w:fldCharType="separate"/>
          </w:r>
          <w:ins w:id="57" w:author="Adam Clemons" w:date="2017-06-09T14:25:00Z">
            <w:r>
              <w:rPr>
                <w:noProof/>
                <w:webHidden/>
              </w:rPr>
              <w:t>6</w:t>
            </w:r>
            <w:r>
              <w:rPr>
                <w:noProof/>
                <w:webHidden/>
              </w:rPr>
              <w:fldChar w:fldCharType="end"/>
            </w:r>
            <w:r w:rsidRPr="006311DE">
              <w:rPr>
                <w:rStyle w:val="Hyperlink"/>
                <w:noProof/>
              </w:rPr>
              <w:fldChar w:fldCharType="end"/>
            </w:r>
          </w:ins>
        </w:p>
        <w:p w14:paraId="2C904B3F" w14:textId="0D4B6501" w:rsidR="00092E83" w:rsidRDefault="00092E83" w:rsidP="001C4AF1">
          <w:pPr>
            <w:pStyle w:val="TOC1"/>
            <w:rPr>
              <w:ins w:id="58" w:author="Adam Clemons" w:date="2017-06-09T14:25:00Z"/>
              <w:noProof/>
            </w:rPr>
            <w:pPrChange w:id="59" w:author="Adam Clemons" w:date="2017-06-09T14:26:00Z">
              <w:pPr>
                <w:pStyle w:val="TOC1"/>
                <w:tabs>
                  <w:tab w:val="right" w:leader="dot" w:pos="9350"/>
                </w:tabs>
              </w:pPr>
            </w:pPrChange>
          </w:pPr>
          <w:ins w:id="60"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"_Toc484781653"</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Maven</w:t>
            </w:r>
            <w:r>
              <w:rPr>
                <w:noProof/>
                <w:webHidden/>
              </w:rPr>
              <w:tab/>
            </w:r>
            <w:r>
              <w:rPr>
                <w:noProof/>
                <w:webHidden/>
              </w:rPr>
              <w:fldChar w:fldCharType="begin"/>
            </w:r>
            <w:r>
              <w:rPr>
                <w:noProof/>
                <w:webHidden/>
              </w:rPr>
              <w:instrText xml:space="preserve"> PAGEREF _Toc484781653 \h </w:instrText>
            </w:r>
            <w:r>
              <w:rPr>
                <w:noProof/>
                <w:webHidden/>
              </w:rPr>
            </w:r>
          </w:ins>
          <w:r>
            <w:rPr>
              <w:noProof/>
              <w:webHidden/>
            </w:rPr>
            <w:fldChar w:fldCharType="separate"/>
          </w:r>
          <w:ins w:id="61" w:author="Adam Clemons" w:date="2017-06-09T14:25:00Z">
            <w:r>
              <w:rPr>
                <w:noProof/>
                <w:webHidden/>
              </w:rPr>
              <w:t>6</w:t>
            </w:r>
            <w:r>
              <w:rPr>
                <w:noProof/>
                <w:webHidden/>
              </w:rPr>
              <w:fldChar w:fldCharType="end"/>
            </w:r>
            <w:r w:rsidRPr="006311DE">
              <w:rPr>
                <w:rStyle w:val="Hyperlink"/>
                <w:noProof/>
              </w:rPr>
              <w:fldChar w:fldCharType="end"/>
            </w:r>
          </w:ins>
        </w:p>
        <w:p w14:paraId="36A37426" w14:textId="43088EED" w:rsidR="00092E83" w:rsidRDefault="00092E83">
          <w:pPr>
            <w:pStyle w:val="TOC2"/>
            <w:tabs>
              <w:tab w:val="right" w:leader="dot" w:pos="9350"/>
            </w:tabs>
            <w:rPr>
              <w:ins w:id="62" w:author="Adam Clemons" w:date="2017-06-09T14:25:00Z"/>
              <w:noProof/>
            </w:rPr>
          </w:pPr>
          <w:ins w:id="63"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"_Toc484781654"</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Installation</w:t>
            </w:r>
            <w:r>
              <w:rPr>
                <w:noProof/>
                <w:webHidden/>
              </w:rPr>
              <w:tab/>
            </w:r>
            <w:r>
              <w:rPr>
                <w:noProof/>
                <w:webHidden/>
              </w:rPr>
              <w:fldChar w:fldCharType="begin"/>
            </w:r>
            <w:r>
              <w:rPr>
                <w:noProof/>
                <w:webHidden/>
              </w:rPr>
              <w:instrText xml:space="preserve"> PAGEREF _Toc484781654 \h </w:instrText>
            </w:r>
            <w:r>
              <w:rPr>
                <w:noProof/>
                <w:webHidden/>
              </w:rPr>
            </w:r>
          </w:ins>
          <w:r>
            <w:rPr>
              <w:noProof/>
              <w:webHidden/>
            </w:rPr>
            <w:fldChar w:fldCharType="separate"/>
          </w:r>
          <w:ins w:id="64" w:author="Adam Clemons" w:date="2017-06-09T14:25:00Z">
            <w:r>
              <w:rPr>
                <w:noProof/>
                <w:webHidden/>
              </w:rPr>
              <w:t>6</w:t>
            </w:r>
            <w:r>
              <w:rPr>
                <w:noProof/>
                <w:webHidden/>
              </w:rPr>
              <w:fldChar w:fldCharType="end"/>
            </w:r>
            <w:r w:rsidRPr="006311DE">
              <w:rPr>
                <w:rStyle w:val="Hyperlink"/>
                <w:noProof/>
              </w:rPr>
              <w:fldChar w:fldCharType="end"/>
            </w:r>
          </w:ins>
        </w:p>
        <w:p w14:paraId="37AB9B7D" w14:textId="2DEAF172" w:rsidR="00092E83" w:rsidRDefault="00092E83">
          <w:pPr>
            <w:pStyle w:val="TOC2"/>
            <w:tabs>
              <w:tab w:val="right" w:leader="dot" w:pos="9350"/>
            </w:tabs>
            <w:rPr>
              <w:ins w:id="65" w:author="Adam Clemons" w:date="2017-06-09T14:25:00Z"/>
              <w:noProof/>
            </w:rPr>
          </w:pPr>
          <w:ins w:id="66"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"_Toc484781655"</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Adding A Private Nexus Repository to settings.xml</w:t>
            </w:r>
            <w:r>
              <w:rPr>
                <w:noProof/>
                <w:webHidden/>
              </w:rPr>
              <w:tab/>
            </w:r>
            <w:r>
              <w:rPr>
                <w:noProof/>
                <w:webHidden/>
              </w:rPr>
              <w:fldChar w:fldCharType="begin"/>
            </w:r>
            <w:r>
              <w:rPr>
                <w:noProof/>
                <w:webHidden/>
              </w:rPr>
              <w:instrText xml:space="preserve"> PAGEREF _Toc484781655 \h </w:instrText>
            </w:r>
            <w:r>
              <w:rPr>
                <w:noProof/>
                <w:webHidden/>
              </w:rPr>
            </w:r>
          </w:ins>
          <w:r>
            <w:rPr>
              <w:noProof/>
              <w:webHidden/>
            </w:rPr>
            <w:fldChar w:fldCharType="separate"/>
          </w:r>
          <w:ins w:id="67" w:author="Adam Clemons" w:date="2017-06-09T14:25:00Z">
            <w:r>
              <w:rPr>
                <w:noProof/>
                <w:webHidden/>
              </w:rPr>
              <w:t>6</w:t>
            </w:r>
            <w:r>
              <w:rPr>
                <w:noProof/>
                <w:webHidden/>
              </w:rPr>
              <w:fldChar w:fldCharType="end"/>
            </w:r>
            <w:r w:rsidRPr="006311DE">
              <w:rPr>
                <w:rStyle w:val="Hyperlink"/>
                <w:noProof/>
              </w:rPr>
              <w:fldChar w:fldCharType="end"/>
            </w:r>
          </w:ins>
        </w:p>
        <w:p w14:paraId="4D78E167" w14:textId="02988015" w:rsidR="00092E83" w:rsidRDefault="00092E83">
          <w:pPr>
            <w:pStyle w:val="TOC2"/>
            <w:tabs>
              <w:tab w:val="right" w:leader="dot" w:pos="9350"/>
            </w:tabs>
            <w:rPr>
              <w:ins w:id="68" w:author="Adam Clemons" w:date="2017-06-09T14:25:00Z"/>
              <w:noProof/>
            </w:rPr>
          </w:pPr>
          <w:ins w:id="69"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"_Toc484781656"</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Commands</w:t>
            </w:r>
            <w:r>
              <w:rPr>
                <w:noProof/>
                <w:webHidden/>
              </w:rPr>
              <w:tab/>
            </w:r>
            <w:r>
              <w:rPr>
                <w:noProof/>
                <w:webHidden/>
              </w:rPr>
              <w:fldChar w:fldCharType="begin"/>
            </w:r>
            <w:r>
              <w:rPr>
                <w:noProof/>
                <w:webHidden/>
              </w:rPr>
              <w:instrText xml:space="preserve"> PAGEREF _Toc484781656 \h </w:instrText>
            </w:r>
            <w:r>
              <w:rPr>
                <w:noProof/>
                <w:webHidden/>
              </w:rPr>
            </w:r>
          </w:ins>
          <w:r>
            <w:rPr>
              <w:noProof/>
              <w:webHidden/>
            </w:rPr>
            <w:fldChar w:fldCharType="separate"/>
          </w:r>
          <w:ins w:id="70" w:author="Adam Clemons" w:date="2017-06-09T14:25:00Z">
            <w:r>
              <w:rPr>
                <w:noProof/>
                <w:webHidden/>
              </w:rPr>
              <w:t>7</w:t>
            </w:r>
            <w:r>
              <w:rPr>
                <w:noProof/>
                <w:webHidden/>
              </w:rPr>
              <w:fldChar w:fldCharType="end"/>
            </w:r>
            <w:r w:rsidRPr="006311DE">
              <w:rPr>
                <w:rStyle w:val="Hyperlink"/>
                <w:noProof/>
              </w:rPr>
              <w:fldChar w:fldCharType="end"/>
            </w:r>
          </w:ins>
        </w:p>
        <w:p w14:paraId="316C01D6" w14:textId="35A32342" w:rsidR="00092E83" w:rsidRDefault="00092E83">
          <w:pPr>
            <w:pStyle w:val="TOC3"/>
            <w:tabs>
              <w:tab w:val="right" w:leader="dot" w:pos="9350"/>
            </w:tabs>
            <w:rPr>
              <w:ins w:id="71" w:author="Adam Clemons" w:date="2017-06-09T14:25:00Z"/>
              <w:noProof/>
            </w:rPr>
          </w:pPr>
          <w:ins w:id="72"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"_Toc484781657"</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mvn install</w:t>
            </w:r>
            <w:r>
              <w:rPr>
                <w:noProof/>
                <w:webHidden/>
              </w:rPr>
              <w:tab/>
            </w:r>
            <w:r>
              <w:rPr>
                <w:noProof/>
                <w:webHidden/>
              </w:rPr>
              <w:fldChar w:fldCharType="begin"/>
            </w:r>
            <w:r>
              <w:rPr>
                <w:noProof/>
                <w:webHidden/>
              </w:rPr>
              <w:instrText xml:space="preserve"> PAGEREF _Toc484781657 \h </w:instrText>
            </w:r>
            <w:r>
              <w:rPr>
                <w:noProof/>
                <w:webHidden/>
              </w:rPr>
            </w:r>
          </w:ins>
          <w:r>
            <w:rPr>
              <w:noProof/>
              <w:webHidden/>
            </w:rPr>
            <w:fldChar w:fldCharType="separate"/>
          </w:r>
          <w:ins w:id="73" w:author="Adam Clemons" w:date="2017-06-09T14:25:00Z">
            <w:r>
              <w:rPr>
                <w:noProof/>
                <w:webHidden/>
              </w:rPr>
              <w:t>7</w:t>
            </w:r>
            <w:r>
              <w:rPr>
                <w:noProof/>
                <w:webHidden/>
              </w:rPr>
              <w:fldChar w:fldCharType="end"/>
            </w:r>
            <w:r w:rsidRPr="006311DE">
              <w:rPr>
                <w:rStyle w:val="Hyperlink"/>
                <w:noProof/>
              </w:rPr>
              <w:fldChar w:fldCharType="end"/>
            </w:r>
          </w:ins>
        </w:p>
        <w:p w14:paraId="178F4B48" w14:textId="366CCC95" w:rsidR="00092E83" w:rsidRDefault="00092E83">
          <w:pPr>
            <w:pStyle w:val="TOC3"/>
            <w:tabs>
              <w:tab w:val="right" w:leader="dot" w:pos="9350"/>
            </w:tabs>
            <w:rPr>
              <w:ins w:id="74" w:author="Adam Clemons" w:date="2017-06-09T14:25:00Z"/>
              <w:noProof/>
            </w:rPr>
          </w:pPr>
          <w:ins w:id="75"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"_Toc484781658"</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mvn clean</w:t>
            </w:r>
            <w:r>
              <w:rPr>
                <w:noProof/>
                <w:webHidden/>
              </w:rPr>
              <w:tab/>
            </w:r>
            <w:r>
              <w:rPr>
                <w:noProof/>
                <w:webHidden/>
              </w:rPr>
              <w:fldChar w:fldCharType="begin"/>
            </w:r>
            <w:r>
              <w:rPr>
                <w:noProof/>
                <w:webHidden/>
              </w:rPr>
              <w:instrText xml:space="preserve"> PAGEREF _Toc484781658 \h </w:instrText>
            </w:r>
            <w:r>
              <w:rPr>
                <w:noProof/>
                <w:webHidden/>
              </w:rPr>
            </w:r>
          </w:ins>
          <w:r>
            <w:rPr>
              <w:noProof/>
              <w:webHidden/>
            </w:rPr>
            <w:fldChar w:fldCharType="separate"/>
          </w:r>
          <w:ins w:id="76" w:author="Adam Clemons" w:date="2017-06-09T14:25:00Z">
            <w:r>
              <w:rPr>
                <w:noProof/>
                <w:webHidden/>
              </w:rPr>
              <w:t>7</w:t>
            </w:r>
            <w:r>
              <w:rPr>
                <w:noProof/>
                <w:webHidden/>
              </w:rPr>
              <w:fldChar w:fldCharType="end"/>
            </w:r>
            <w:r w:rsidRPr="006311DE">
              <w:rPr>
                <w:rStyle w:val="Hyperlink"/>
                <w:noProof/>
              </w:rPr>
              <w:fldChar w:fldCharType="end"/>
            </w:r>
          </w:ins>
        </w:p>
        <w:p w14:paraId="6F47C924" w14:textId="1CEEF854" w:rsidR="00092E83" w:rsidRDefault="00092E83">
          <w:pPr>
            <w:pStyle w:val="TOC3"/>
            <w:tabs>
              <w:tab w:val="right" w:leader="dot" w:pos="9350"/>
            </w:tabs>
            <w:rPr>
              <w:ins w:id="77" w:author="Adam Clemons" w:date="2017-06-09T14:25:00Z"/>
              <w:noProof/>
            </w:rPr>
          </w:pPr>
          <w:ins w:id="78"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"_Toc484781659"</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-e and -U</w:t>
            </w:r>
            <w:r>
              <w:rPr>
                <w:noProof/>
                <w:webHidden/>
              </w:rPr>
              <w:tab/>
            </w:r>
            <w:r>
              <w:rPr>
                <w:noProof/>
                <w:webHidden/>
              </w:rPr>
              <w:fldChar w:fldCharType="begin"/>
            </w:r>
            <w:r>
              <w:rPr>
                <w:noProof/>
                <w:webHidden/>
              </w:rPr>
              <w:instrText xml:space="preserve"> PAGEREF _Toc484781659 \h </w:instrText>
            </w:r>
            <w:r>
              <w:rPr>
                <w:noProof/>
                <w:webHidden/>
              </w:rPr>
            </w:r>
          </w:ins>
          <w:r>
            <w:rPr>
              <w:noProof/>
              <w:webHidden/>
            </w:rPr>
            <w:fldChar w:fldCharType="separate"/>
          </w:r>
          <w:ins w:id="79" w:author="Adam Clemons" w:date="2017-06-09T14:25:00Z">
            <w:r>
              <w:rPr>
                <w:noProof/>
                <w:webHidden/>
              </w:rPr>
              <w:t>7</w:t>
            </w:r>
            <w:r>
              <w:rPr>
                <w:noProof/>
                <w:webHidden/>
              </w:rPr>
              <w:fldChar w:fldCharType="end"/>
            </w:r>
            <w:r w:rsidRPr="006311DE">
              <w:rPr>
                <w:rStyle w:val="Hyperlink"/>
                <w:noProof/>
              </w:rPr>
              <w:fldChar w:fldCharType="end"/>
            </w:r>
          </w:ins>
        </w:p>
        <w:p w14:paraId="2FFC6EED" w14:textId="77611C1A" w:rsidR="00092E83" w:rsidRDefault="00092E83">
          <w:pPr>
            <w:pStyle w:val="TOC3"/>
            <w:tabs>
              <w:tab w:val="right" w:leader="dot" w:pos="9350"/>
            </w:tabs>
            <w:rPr>
              <w:ins w:id="80" w:author="Adam Clemons" w:date="2017-06-09T14:25:00Z"/>
              <w:noProof/>
            </w:rPr>
          </w:pPr>
          <w:ins w:id="81"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"_Toc484781660"</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dependency:tree</w:t>
            </w:r>
            <w:r>
              <w:rPr>
                <w:noProof/>
                <w:webHidden/>
              </w:rPr>
              <w:tab/>
            </w:r>
            <w:r>
              <w:rPr>
                <w:noProof/>
                <w:webHidden/>
              </w:rPr>
              <w:fldChar w:fldCharType="begin"/>
            </w:r>
            <w:r>
              <w:rPr>
                <w:noProof/>
                <w:webHidden/>
              </w:rPr>
              <w:instrText xml:space="preserve"> PAGEREF _Toc484781660 \h </w:instrText>
            </w:r>
            <w:r>
              <w:rPr>
                <w:noProof/>
                <w:webHidden/>
              </w:rPr>
            </w:r>
          </w:ins>
          <w:r>
            <w:rPr>
              <w:noProof/>
              <w:webHidden/>
            </w:rPr>
            <w:fldChar w:fldCharType="separate"/>
          </w:r>
          <w:ins w:id="82" w:author="Adam Clemons" w:date="2017-06-09T14:25:00Z">
            <w:r>
              <w:rPr>
                <w:noProof/>
                <w:webHidden/>
              </w:rPr>
              <w:t>7</w:t>
            </w:r>
            <w:r>
              <w:rPr>
                <w:noProof/>
                <w:webHidden/>
              </w:rPr>
              <w:fldChar w:fldCharType="end"/>
            </w:r>
            <w:r w:rsidRPr="006311DE">
              <w:rPr>
                <w:rStyle w:val="Hyperlink"/>
                <w:noProof/>
              </w:rPr>
              <w:fldChar w:fldCharType="end"/>
            </w:r>
          </w:ins>
        </w:p>
        <w:p w14:paraId="023855E4" w14:textId="0B346A2D" w:rsidR="00092E83" w:rsidRDefault="00092E83">
          <w:pPr>
            <w:pStyle w:val="TOC2"/>
            <w:tabs>
              <w:tab w:val="right" w:leader="dot" w:pos="9350"/>
            </w:tabs>
            <w:rPr>
              <w:ins w:id="83" w:author="Adam Clemons" w:date="2017-06-09T14:25:00Z"/>
              <w:noProof/>
            </w:rPr>
          </w:pPr>
          <w:ins w:id="84"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"_Toc484781661"</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Using Maven with NetBeans</w:t>
            </w:r>
            <w:r>
              <w:rPr>
                <w:noProof/>
                <w:webHidden/>
              </w:rPr>
              <w:tab/>
            </w:r>
            <w:r>
              <w:rPr>
                <w:noProof/>
                <w:webHidden/>
              </w:rPr>
              <w:fldChar w:fldCharType="begin"/>
            </w:r>
            <w:r>
              <w:rPr>
                <w:noProof/>
                <w:webHidden/>
              </w:rPr>
              <w:instrText xml:space="preserve"> PAGEREF _Toc484781661 \h </w:instrText>
            </w:r>
            <w:r>
              <w:rPr>
                <w:noProof/>
                <w:webHidden/>
              </w:rPr>
            </w:r>
          </w:ins>
          <w:r>
            <w:rPr>
              <w:noProof/>
              <w:webHidden/>
            </w:rPr>
            <w:fldChar w:fldCharType="separate"/>
          </w:r>
          <w:ins w:id="85" w:author="Adam Clemons" w:date="2017-06-09T14:25:00Z">
            <w:r>
              <w:rPr>
                <w:noProof/>
                <w:webHidden/>
              </w:rPr>
              <w:t>8</w:t>
            </w:r>
            <w:r>
              <w:rPr>
                <w:noProof/>
                <w:webHidden/>
              </w:rPr>
              <w:fldChar w:fldCharType="end"/>
            </w:r>
            <w:r w:rsidRPr="006311DE">
              <w:rPr>
                <w:rStyle w:val="Hyperlink"/>
                <w:noProof/>
              </w:rPr>
              <w:fldChar w:fldCharType="end"/>
            </w:r>
          </w:ins>
        </w:p>
        <w:p w14:paraId="4643AC7F" w14:textId="24F71230" w:rsidR="00092E83" w:rsidRDefault="00092E83">
          <w:pPr>
            <w:pStyle w:val="TOC2"/>
            <w:tabs>
              <w:tab w:val="right" w:leader="dot" w:pos="9350"/>
            </w:tabs>
            <w:rPr>
              <w:ins w:id="86" w:author="Adam Clemons" w:date="2017-06-09T14:25:00Z"/>
              <w:noProof/>
            </w:rPr>
          </w:pPr>
          <w:ins w:id="87"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"_Toc484781662"</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Using Maven with Eclipse</w:t>
            </w:r>
            <w:r>
              <w:rPr>
                <w:noProof/>
                <w:webHidden/>
              </w:rPr>
              <w:tab/>
            </w:r>
            <w:r>
              <w:rPr>
                <w:noProof/>
                <w:webHidden/>
              </w:rPr>
              <w:fldChar w:fldCharType="begin"/>
            </w:r>
            <w:r>
              <w:rPr>
                <w:noProof/>
                <w:webHidden/>
              </w:rPr>
              <w:instrText xml:space="preserve"> PAGEREF _Toc484781662 \h </w:instrText>
            </w:r>
            <w:r>
              <w:rPr>
                <w:noProof/>
                <w:webHidden/>
              </w:rPr>
            </w:r>
          </w:ins>
          <w:r>
            <w:rPr>
              <w:noProof/>
              <w:webHidden/>
            </w:rPr>
            <w:fldChar w:fldCharType="separate"/>
          </w:r>
          <w:ins w:id="88" w:author="Adam Clemons" w:date="2017-06-09T14:25:00Z">
            <w:r>
              <w:rPr>
                <w:noProof/>
                <w:webHidden/>
              </w:rPr>
              <w:t>9</w:t>
            </w:r>
            <w:r>
              <w:rPr>
                <w:noProof/>
                <w:webHidden/>
              </w:rPr>
              <w:fldChar w:fldCharType="end"/>
            </w:r>
            <w:r w:rsidRPr="006311DE">
              <w:rPr>
                <w:rStyle w:val="Hyperlink"/>
                <w:noProof/>
              </w:rPr>
              <w:fldChar w:fldCharType="end"/>
            </w:r>
          </w:ins>
        </w:p>
        <w:p w14:paraId="2D3D6579" w14:textId="2F540AB4" w:rsidR="00092E83" w:rsidRDefault="00092E83" w:rsidP="001C4AF1">
          <w:pPr>
            <w:pStyle w:val="TOC1"/>
            <w:rPr>
              <w:ins w:id="89" w:author="Adam Clemons" w:date="2017-06-09T14:25:00Z"/>
              <w:noProof/>
            </w:rPr>
            <w:pPrChange w:id="90" w:author="Adam Clemons" w:date="2017-06-09T14:26:00Z">
              <w:pPr>
                <w:pStyle w:val="TOC1"/>
                <w:tabs>
                  <w:tab w:val="right" w:leader="dot" w:pos="9350"/>
                </w:tabs>
              </w:pPr>
            </w:pPrChange>
          </w:pPr>
          <w:ins w:id="91"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"_Toc484781663"</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Getting the Demo Code and opening in your IDE</w:t>
            </w:r>
            <w:r>
              <w:rPr>
                <w:noProof/>
                <w:webHidden/>
              </w:rPr>
              <w:tab/>
            </w:r>
            <w:r>
              <w:rPr>
                <w:noProof/>
                <w:webHidden/>
              </w:rPr>
              <w:fldChar w:fldCharType="begin"/>
            </w:r>
            <w:r>
              <w:rPr>
                <w:noProof/>
                <w:webHidden/>
              </w:rPr>
              <w:instrText xml:space="preserve"> PAGEREF _Toc484781663 \h </w:instrText>
            </w:r>
            <w:r>
              <w:rPr>
                <w:noProof/>
                <w:webHidden/>
              </w:rPr>
            </w:r>
          </w:ins>
          <w:r>
            <w:rPr>
              <w:noProof/>
              <w:webHidden/>
            </w:rPr>
            <w:fldChar w:fldCharType="separate"/>
          </w:r>
          <w:ins w:id="92" w:author="Adam Clemons" w:date="2017-06-09T14:25:00Z">
            <w:r>
              <w:rPr>
                <w:noProof/>
                <w:webHidden/>
              </w:rPr>
              <w:t>9</w:t>
            </w:r>
            <w:r>
              <w:rPr>
                <w:noProof/>
                <w:webHidden/>
              </w:rPr>
              <w:fldChar w:fldCharType="end"/>
            </w:r>
            <w:r w:rsidRPr="006311DE">
              <w:rPr>
                <w:rStyle w:val="Hyperlink"/>
                <w:noProof/>
              </w:rPr>
              <w:fldChar w:fldCharType="end"/>
            </w:r>
          </w:ins>
        </w:p>
        <w:p w14:paraId="276A9B90" w14:textId="2F775AAC" w:rsidR="00092E83" w:rsidRDefault="00092E83">
          <w:pPr>
            <w:pStyle w:val="TOC2"/>
            <w:tabs>
              <w:tab w:val="right" w:leader="dot" w:pos="9350"/>
            </w:tabs>
            <w:rPr>
              <w:ins w:id="93" w:author="Adam Clemons" w:date="2017-06-09T14:25:00Z"/>
              <w:noProof/>
            </w:rPr>
          </w:pPr>
          <w:ins w:id="94"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"_Toc484781664"</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Eclipse</w:t>
            </w:r>
            <w:r>
              <w:rPr>
                <w:noProof/>
                <w:webHidden/>
              </w:rPr>
              <w:tab/>
            </w:r>
            <w:r>
              <w:rPr>
                <w:noProof/>
                <w:webHidden/>
              </w:rPr>
              <w:fldChar w:fldCharType="begin"/>
            </w:r>
            <w:r>
              <w:rPr>
                <w:noProof/>
                <w:webHidden/>
              </w:rPr>
              <w:instrText xml:space="preserve"> PAGEREF _Toc484781664 \h </w:instrText>
            </w:r>
            <w:r>
              <w:rPr>
                <w:noProof/>
                <w:webHidden/>
              </w:rPr>
            </w:r>
          </w:ins>
          <w:r>
            <w:rPr>
              <w:noProof/>
              <w:webHidden/>
            </w:rPr>
            <w:fldChar w:fldCharType="separate"/>
          </w:r>
          <w:ins w:id="95" w:author="Adam Clemons" w:date="2017-06-09T14:25:00Z">
            <w:r>
              <w:rPr>
                <w:noProof/>
                <w:webHidden/>
              </w:rPr>
              <w:t>9</w:t>
            </w:r>
            <w:r>
              <w:rPr>
                <w:noProof/>
                <w:webHidden/>
              </w:rPr>
              <w:fldChar w:fldCharType="end"/>
            </w:r>
            <w:r w:rsidRPr="006311DE">
              <w:rPr>
                <w:rStyle w:val="Hyperlink"/>
                <w:noProof/>
              </w:rPr>
              <w:fldChar w:fldCharType="end"/>
            </w:r>
          </w:ins>
        </w:p>
        <w:p w14:paraId="3FDEBD87" w14:textId="21A5CCCC" w:rsidR="00092E83" w:rsidRDefault="00092E83">
          <w:pPr>
            <w:pStyle w:val="TOC2"/>
            <w:tabs>
              <w:tab w:val="right" w:leader="dot" w:pos="9350"/>
            </w:tabs>
            <w:rPr>
              <w:ins w:id="96" w:author="Adam Clemons" w:date="2017-06-09T14:25:00Z"/>
              <w:noProof/>
            </w:rPr>
          </w:pPr>
          <w:ins w:id="97"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"_Toc484781665"</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NetBeans</w:t>
            </w:r>
            <w:r>
              <w:rPr>
                <w:noProof/>
                <w:webHidden/>
              </w:rPr>
              <w:tab/>
            </w:r>
            <w:r>
              <w:rPr>
                <w:noProof/>
                <w:webHidden/>
              </w:rPr>
              <w:fldChar w:fldCharType="begin"/>
            </w:r>
            <w:r>
              <w:rPr>
                <w:noProof/>
                <w:webHidden/>
              </w:rPr>
              <w:instrText xml:space="preserve"> PAGEREF _Toc484781665 \h </w:instrText>
            </w:r>
            <w:r>
              <w:rPr>
                <w:noProof/>
                <w:webHidden/>
              </w:rPr>
            </w:r>
          </w:ins>
          <w:r>
            <w:rPr>
              <w:noProof/>
              <w:webHidden/>
            </w:rPr>
            <w:fldChar w:fldCharType="separate"/>
          </w:r>
          <w:ins w:id="98" w:author="Adam Clemons" w:date="2017-06-09T14:25:00Z">
            <w:r>
              <w:rPr>
                <w:noProof/>
                <w:webHidden/>
              </w:rPr>
              <w:t>9</w:t>
            </w:r>
            <w:r>
              <w:rPr>
                <w:noProof/>
                <w:webHidden/>
              </w:rPr>
              <w:fldChar w:fldCharType="end"/>
            </w:r>
            <w:r w:rsidRPr="006311DE">
              <w:rPr>
                <w:rStyle w:val="Hyperlink"/>
                <w:noProof/>
              </w:rPr>
              <w:fldChar w:fldCharType="end"/>
            </w:r>
          </w:ins>
        </w:p>
        <w:p w14:paraId="5F19B231" w14:textId="44935E57" w:rsidR="00092E83" w:rsidRDefault="00092E83">
          <w:pPr>
            <w:pStyle w:val="TOC2"/>
            <w:tabs>
              <w:tab w:val="right" w:leader="dot" w:pos="9350"/>
            </w:tabs>
            <w:rPr>
              <w:ins w:id="99" w:author="Adam Clemons" w:date="2017-06-09T14:25:00Z"/>
              <w:noProof/>
            </w:rPr>
          </w:pPr>
          <w:ins w:id="100"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"_Toc484781666"</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Generic Text Editor (advanced)</w:t>
            </w:r>
            <w:r>
              <w:rPr>
                <w:noProof/>
                <w:webHidden/>
              </w:rPr>
              <w:tab/>
            </w:r>
            <w:r>
              <w:rPr>
                <w:noProof/>
                <w:webHidden/>
              </w:rPr>
              <w:fldChar w:fldCharType="begin"/>
            </w:r>
            <w:r>
              <w:rPr>
                <w:noProof/>
                <w:webHidden/>
              </w:rPr>
              <w:instrText xml:space="preserve"> PAGEREF _Toc484781666 \h </w:instrText>
            </w:r>
            <w:r>
              <w:rPr>
                <w:noProof/>
                <w:webHidden/>
              </w:rPr>
            </w:r>
          </w:ins>
          <w:r>
            <w:rPr>
              <w:noProof/>
              <w:webHidden/>
            </w:rPr>
            <w:fldChar w:fldCharType="separate"/>
          </w:r>
          <w:ins w:id="101" w:author="Adam Clemons" w:date="2017-06-09T14:25:00Z">
            <w:r>
              <w:rPr>
                <w:noProof/>
                <w:webHidden/>
              </w:rPr>
              <w:t>9</w:t>
            </w:r>
            <w:r>
              <w:rPr>
                <w:noProof/>
                <w:webHidden/>
              </w:rPr>
              <w:fldChar w:fldCharType="end"/>
            </w:r>
            <w:r w:rsidRPr="006311DE">
              <w:rPr>
                <w:rStyle w:val="Hyperlink"/>
                <w:noProof/>
              </w:rPr>
              <w:fldChar w:fldCharType="end"/>
            </w:r>
          </w:ins>
        </w:p>
        <w:p w14:paraId="77D5ECF2" w14:textId="33659A79" w:rsidR="00092E83" w:rsidRDefault="00092E83" w:rsidP="001C4AF1">
          <w:pPr>
            <w:pStyle w:val="TOC1"/>
            <w:rPr>
              <w:ins w:id="102" w:author="Adam Clemons" w:date="2017-06-09T14:25:00Z"/>
              <w:noProof/>
            </w:rPr>
            <w:pPrChange w:id="103" w:author="Adam Clemons" w:date="2017-06-09T14:26:00Z">
              <w:pPr>
                <w:pStyle w:val="TOC1"/>
                <w:tabs>
                  <w:tab w:val="right" w:leader="dot" w:pos="9350"/>
                </w:tabs>
              </w:pPr>
            </w:pPrChange>
          </w:pPr>
          <w:ins w:id="104"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"_Toc484781667"</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Running the Demo Code</w:t>
            </w:r>
            <w:r>
              <w:rPr>
                <w:noProof/>
                <w:webHidden/>
              </w:rPr>
              <w:tab/>
            </w:r>
            <w:r>
              <w:rPr>
                <w:noProof/>
                <w:webHidden/>
              </w:rPr>
              <w:fldChar w:fldCharType="begin"/>
            </w:r>
            <w:r>
              <w:rPr>
                <w:noProof/>
                <w:webHidden/>
              </w:rPr>
              <w:instrText xml:space="preserve"> PAGEREF _Toc484781667 \h </w:instrText>
            </w:r>
            <w:r>
              <w:rPr>
                <w:noProof/>
                <w:webHidden/>
              </w:rPr>
            </w:r>
          </w:ins>
          <w:r>
            <w:rPr>
              <w:noProof/>
              <w:webHidden/>
            </w:rPr>
            <w:fldChar w:fldCharType="separate"/>
          </w:r>
          <w:ins w:id="105" w:author="Adam Clemons" w:date="2017-06-09T14:25:00Z">
            <w:r>
              <w:rPr>
                <w:noProof/>
                <w:webHidden/>
              </w:rPr>
              <w:t>9</w:t>
            </w:r>
            <w:r>
              <w:rPr>
                <w:noProof/>
                <w:webHidden/>
              </w:rPr>
              <w:fldChar w:fldCharType="end"/>
            </w:r>
            <w:r w:rsidRPr="006311DE">
              <w:rPr>
                <w:rStyle w:val="Hyperlink"/>
                <w:noProof/>
              </w:rPr>
              <w:fldChar w:fldCharType="end"/>
            </w:r>
          </w:ins>
        </w:p>
        <w:p w14:paraId="64EFF660" w14:textId="1A542808" w:rsidR="00092E83" w:rsidRDefault="00092E83">
          <w:pPr>
            <w:pStyle w:val="TOC2"/>
            <w:tabs>
              <w:tab w:val="right" w:leader="dot" w:pos="9350"/>
            </w:tabs>
            <w:rPr>
              <w:ins w:id="106" w:author="Adam Clemons" w:date="2017-06-09T14:25:00Z"/>
              <w:noProof/>
            </w:rPr>
          </w:pPr>
          <w:ins w:id="107" w:author="Adam Clemons" w:date="2017-06-09T14:25:00Z">
            <w:r w:rsidRPr="006311DE">
              <w:rPr>
                <w:rStyle w:val="Hyperlink"/>
                <w:noProof/>
              </w:rPr>
              <w:lastRenderedPageBreak/>
              <w:fldChar w:fldCharType="begin"/>
            </w:r>
            <w:r w:rsidRPr="006311DE">
              <w:rPr>
                <w:rStyle w:val="Hyperlink"/>
                <w:noProof/>
              </w:rPr>
              <w:instrText xml:space="preserve"> </w:instrText>
            </w:r>
            <w:r>
              <w:rPr>
                <w:noProof/>
              </w:rPr>
              <w:instrText>HYPERLINK \l "_Toc484781668"</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Eclipse</w:t>
            </w:r>
            <w:r>
              <w:rPr>
                <w:noProof/>
                <w:webHidden/>
              </w:rPr>
              <w:tab/>
            </w:r>
            <w:r>
              <w:rPr>
                <w:noProof/>
                <w:webHidden/>
              </w:rPr>
              <w:fldChar w:fldCharType="begin"/>
            </w:r>
            <w:r>
              <w:rPr>
                <w:noProof/>
                <w:webHidden/>
              </w:rPr>
              <w:instrText xml:space="preserve"> PAGEREF _Toc484781668 \h </w:instrText>
            </w:r>
            <w:r>
              <w:rPr>
                <w:noProof/>
                <w:webHidden/>
              </w:rPr>
            </w:r>
          </w:ins>
          <w:r>
            <w:rPr>
              <w:noProof/>
              <w:webHidden/>
            </w:rPr>
            <w:fldChar w:fldCharType="separate"/>
          </w:r>
          <w:ins w:id="108" w:author="Adam Clemons" w:date="2017-06-09T14:25:00Z">
            <w:r>
              <w:rPr>
                <w:noProof/>
                <w:webHidden/>
              </w:rPr>
              <w:t>9</w:t>
            </w:r>
            <w:r>
              <w:rPr>
                <w:noProof/>
                <w:webHidden/>
              </w:rPr>
              <w:fldChar w:fldCharType="end"/>
            </w:r>
            <w:r w:rsidRPr="006311DE">
              <w:rPr>
                <w:rStyle w:val="Hyperlink"/>
                <w:noProof/>
              </w:rPr>
              <w:fldChar w:fldCharType="end"/>
            </w:r>
          </w:ins>
        </w:p>
        <w:p w14:paraId="64CBA175" w14:textId="55A96988" w:rsidR="00092E83" w:rsidRDefault="00092E83">
          <w:pPr>
            <w:pStyle w:val="TOC2"/>
            <w:tabs>
              <w:tab w:val="right" w:leader="dot" w:pos="9350"/>
            </w:tabs>
            <w:rPr>
              <w:ins w:id="109" w:author="Adam Clemons" w:date="2017-06-09T14:25:00Z"/>
              <w:noProof/>
            </w:rPr>
          </w:pPr>
          <w:ins w:id="110"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"_Toc484781669"</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NetBeans</w:t>
            </w:r>
            <w:r>
              <w:rPr>
                <w:noProof/>
                <w:webHidden/>
              </w:rPr>
              <w:tab/>
            </w:r>
            <w:r>
              <w:rPr>
                <w:noProof/>
                <w:webHidden/>
              </w:rPr>
              <w:fldChar w:fldCharType="begin"/>
            </w:r>
            <w:r>
              <w:rPr>
                <w:noProof/>
                <w:webHidden/>
              </w:rPr>
              <w:instrText xml:space="preserve"> PAGEREF _Toc484781669 \h </w:instrText>
            </w:r>
            <w:r>
              <w:rPr>
                <w:noProof/>
                <w:webHidden/>
              </w:rPr>
            </w:r>
          </w:ins>
          <w:r>
            <w:rPr>
              <w:noProof/>
              <w:webHidden/>
            </w:rPr>
            <w:fldChar w:fldCharType="separate"/>
          </w:r>
          <w:ins w:id="111" w:author="Adam Clemons" w:date="2017-06-09T14:25:00Z">
            <w:r>
              <w:rPr>
                <w:noProof/>
                <w:webHidden/>
              </w:rPr>
              <w:t>9</w:t>
            </w:r>
            <w:r>
              <w:rPr>
                <w:noProof/>
                <w:webHidden/>
              </w:rPr>
              <w:fldChar w:fldCharType="end"/>
            </w:r>
            <w:r w:rsidRPr="006311DE">
              <w:rPr>
                <w:rStyle w:val="Hyperlink"/>
                <w:noProof/>
              </w:rPr>
              <w:fldChar w:fldCharType="end"/>
            </w:r>
          </w:ins>
        </w:p>
        <w:p w14:paraId="72FDE483" w14:textId="271D6BBE" w:rsidR="00092E83" w:rsidRDefault="00092E83">
          <w:pPr>
            <w:pStyle w:val="TOC2"/>
            <w:tabs>
              <w:tab w:val="right" w:leader="dot" w:pos="9350"/>
            </w:tabs>
            <w:rPr>
              <w:ins w:id="112" w:author="Adam Clemons" w:date="2017-06-09T14:25:00Z"/>
              <w:noProof/>
            </w:rPr>
          </w:pPr>
          <w:ins w:id="113" w:author="Adam Clemons" w:date="2017-06-09T14:25:00Z">
            <w:r w:rsidRPr="006311DE">
              <w:rPr>
                <w:rStyle w:val="Hyperlink"/>
                <w:noProof/>
              </w:rPr>
              <w:fldChar w:fldCharType="begin"/>
            </w:r>
            <w:r w:rsidRPr="006311DE">
              <w:rPr>
                <w:rStyle w:val="Hyperlink"/>
                <w:noProof/>
              </w:rPr>
              <w:instrText xml:space="preserve"> </w:instrText>
            </w:r>
            <w:r>
              <w:rPr>
                <w:noProof/>
              </w:rPr>
              <w:instrText>HYPERLINK \l "_Toc484781670"</w:instrText>
            </w:r>
            <w:r w:rsidRPr="006311DE">
              <w:rPr>
                <w:rStyle w:val="Hyperlink"/>
                <w:noProof/>
              </w:rPr>
              <w:instrText xml:space="preserve"> </w:instrText>
            </w:r>
            <w:r w:rsidRPr="006311DE">
              <w:rPr>
                <w:rStyle w:val="Hyperlink"/>
                <w:noProof/>
              </w:rPr>
            </w:r>
            <w:r w:rsidRPr="006311DE">
              <w:rPr>
                <w:rStyle w:val="Hyperlink"/>
                <w:noProof/>
              </w:rPr>
              <w:fldChar w:fldCharType="separate"/>
            </w:r>
            <w:r w:rsidRPr="006311DE">
              <w:rPr>
                <w:rStyle w:val="Hyperlink"/>
                <w:noProof/>
              </w:rPr>
              <w:t>Generic Text Editor</w:t>
            </w:r>
            <w:r>
              <w:rPr>
                <w:noProof/>
                <w:webHidden/>
              </w:rPr>
              <w:tab/>
            </w:r>
            <w:r>
              <w:rPr>
                <w:noProof/>
                <w:webHidden/>
              </w:rPr>
              <w:fldChar w:fldCharType="begin"/>
            </w:r>
            <w:r>
              <w:rPr>
                <w:noProof/>
                <w:webHidden/>
              </w:rPr>
              <w:instrText xml:space="preserve"> PAGEREF _Toc484781670 \h </w:instrText>
            </w:r>
            <w:r>
              <w:rPr>
                <w:noProof/>
                <w:webHidden/>
              </w:rPr>
            </w:r>
          </w:ins>
          <w:r>
            <w:rPr>
              <w:noProof/>
              <w:webHidden/>
            </w:rPr>
            <w:fldChar w:fldCharType="separate"/>
          </w:r>
          <w:ins w:id="114" w:author="Adam Clemons" w:date="2017-06-09T14:25:00Z">
            <w:r>
              <w:rPr>
                <w:noProof/>
                <w:webHidden/>
              </w:rPr>
              <w:t>9</w:t>
            </w:r>
            <w:r>
              <w:rPr>
                <w:noProof/>
                <w:webHidden/>
              </w:rPr>
              <w:fldChar w:fldCharType="end"/>
            </w:r>
            <w:r w:rsidRPr="006311DE">
              <w:rPr>
                <w:rStyle w:val="Hyperlink"/>
                <w:noProof/>
              </w:rPr>
              <w:fldChar w:fldCharType="end"/>
            </w:r>
          </w:ins>
        </w:p>
        <w:p w14:paraId="7406BFF1" w14:textId="65DA0617" w:rsidR="004279F6" w:rsidDel="00092E83" w:rsidRDefault="004279F6">
          <w:pPr>
            <w:pStyle w:val="TOC1"/>
            <w:rPr>
              <w:del w:id="115" w:author="Adam Clemons" w:date="2017-06-09T14:24:00Z"/>
              <w:noProof/>
            </w:rPr>
          </w:pPr>
          <w:del w:id="116" w:author="Adam Clemons" w:date="2017-06-09T14:24:00Z">
            <w:r w:rsidRPr="00092E83" w:rsidDel="00092E83">
              <w:rPr>
                <w:rStyle w:val="Hyperlink"/>
                <w:noProof/>
              </w:rPr>
              <w:delText>Java Setup</w:delText>
            </w:r>
            <w:r w:rsidDel="00092E83">
              <w:rPr>
                <w:noProof/>
                <w:webHidden/>
              </w:rPr>
              <w:tab/>
              <w:delText>2</w:delText>
            </w:r>
          </w:del>
        </w:p>
        <w:p w14:paraId="41FE8493" w14:textId="1DA1582C" w:rsidR="004279F6" w:rsidDel="00092E83" w:rsidRDefault="004279F6">
          <w:pPr>
            <w:pStyle w:val="TOC2"/>
            <w:tabs>
              <w:tab w:val="right" w:leader="dot" w:pos="9350"/>
            </w:tabs>
            <w:rPr>
              <w:del w:id="117" w:author="Adam Clemons" w:date="2017-06-09T14:24:00Z"/>
              <w:noProof/>
            </w:rPr>
          </w:pPr>
          <w:del w:id="118" w:author="Adam Clemons" w:date="2017-06-09T14:24:00Z">
            <w:r w:rsidRPr="00092E83" w:rsidDel="00092E83">
              <w:rPr>
                <w:rStyle w:val="Hyperlink"/>
                <w:noProof/>
              </w:rPr>
              <w:delText>Installation</w:delText>
            </w:r>
            <w:r w:rsidDel="00092E83">
              <w:rPr>
                <w:noProof/>
                <w:webHidden/>
              </w:rPr>
              <w:tab/>
              <w:delText>2</w:delText>
            </w:r>
          </w:del>
        </w:p>
        <w:p w14:paraId="5C30D757" w14:textId="3DF03BC7" w:rsidR="004279F6" w:rsidDel="00092E83" w:rsidRDefault="004279F6">
          <w:pPr>
            <w:pStyle w:val="TOC2"/>
            <w:tabs>
              <w:tab w:val="right" w:leader="dot" w:pos="9350"/>
            </w:tabs>
            <w:rPr>
              <w:del w:id="119" w:author="Adam Clemons" w:date="2017-06-09T14:24:00Z"/>
              <w:noProof/>
            </w:rPr>
          </w:pPr>
          <w:del w:id="120" w:author="Adam Clemons" w:date="2017-06-09T14:24:00Z">
            <w:r w:rsidRPr="00092E83" w:rsidDel="00092E83">
              <w:rPr>
                <w:rStyle w:val="Hyperlink"/>
                <w:noProof/>
              </w:rPr>
              <w:delText>Commands</w:delText>
            </w:r>
            <w:r w:rsidDel="00092E83">
              <w:rPr>
                <w:noProof/>
                <w:webHidden/>
              </w:rPr>
              <w:tab/>
              <w:delText>2</w:delText>
            </w:r>
          </w:del>
        </w:p>
        <w:p w14:paraId="58C1F993" w14:textId="4FEE0810" w:rsidR="004279F6" w:rsidDel="00092E83" w:rsidRDefault="004279F6">
          <w:pPr>
            <w:pStyle w:val="TOC3"/>
            <w:tabs>
              <w:tab w:val="right" w:leader="dot" w:pos="9350"/>
            </w:tabs>
            <w:rPr>
              <w:del w:id="121" w:author="Adam Clemons" w:date="2017-06-09T14:24:00Z"/>
              <w:noProof/>
            </w:rPr>
          </w:pPr>
          <w:del w:id="122" w:author="Adam Clemons" w:date="2017-06-09T14:24:00Z">
            <w:r w:rsidRPr="00092E83" w:rsidDel="00092E83">
              <w:rPr>
                <w:rStyle w:val="Hyperlink"/>
                <w:noProof/>
              </w:rPr>
              <w:delText>Version</w:delText>
            </w:r>
            <w:r w:rsidDel="00092E83">
              <w:rPr>
                <w:noProof/>
                <w:webHidden/>
              </w:rPr>
              <w:tab/>
              <w:delText>2</w:delText>
            </w:r>
          </w:del>
        </w:p>
        <w:p w14:paraId="2490557E" w14:textId="01439CB0" w:rsidR="004279F6" w:rsidDel="00092E83" w:rsidRDefault="004279F6">
          <w:pPr>
            <w:pStyle w:val="TOC3"/>
            <w:tabs>
              <w:tab w:val="right" w:leader="dot" w:pos="9350"/>
            </w:tabs>
            <w:rPr>
              <w:del w:id="123" w:author="Adam Clemons" w:date="2017-06-09T14:24:00Z"/>
              <w:noProof/>
            </w:rPr>
          </w:pPr>
          <w:del w:id="124" w:author="Adam Clemons" w:date="2017-06-09T14:24:00Z">
            <w:r w:rsidRPr="00092E83" w:rsidDel="00092E83">
              <w:rPr>
                <w:rStyle w:val="Hyperlink"/>
                <w:noProof/>
              </w:rPr>
              <w:delText>javac</w:delText>
            </w:r>
            <w:r w:rsidDel="00092E83">
              <w:rPr>
                <w:noProof/>
                <w:webHidden/>
              </w:rPr>
              <w:tab/>
              <w:delText>2</w:delText>
            </w:r>
          </w:del>
        </w:p>
        <w:p w14:paraId="502C9B7D" w14:textId="5C54769B" w:rsidR="004279F6" w:rsidDel="00092E83" w:rsidRDefault="004279F6">
          <w:pPr>
            <w:pStyle w:val="TOC1"/>
            <w:rPr>
              <w:del w:id="125" w:author="Adam Clemons" w:date="2017-06-09T14:24:00Z"/>
              <w:noProof/>
            </w:rPr>
          </w:pPr>
          <w:del w:id="126" w:author="Adam Clemons" w:date="2017-06-09T14:24:00Z">
            <w:r w:rsidRPr="00092E83" w:rsidDel="00092E83">
              <w:rPr>
                <w:rStyle w:val="Hyperlink"/>
                <w:noProof/>
              </w:rPr>
              <w:delText>Eclipse Setup</w:delText>
            </w:r>
            <w:r w:rsidDel="00092E83">
              <w:rPr>
                <w:noProof/>
                <w:webHidden/>
              </w:rPr>
              <w:tab/>
              <w:delText>3</w:delText>
            </w:r>
          </w:del>
        </w:p>
        <w:p w14:paraId="5A55E6A5" w14:textId="4F61ED47" w:rsidR="004279F6" w:rsidDel="00092E83" w:rsidRDefault="004279F6">
          <w:pPr>
            <w:pStyle w:val="TOC3"/>
            <w:tabs>
              <w:tab w:val="right" w:leader="dot" w:pos="9350"/>
            </w:tabs>
            <w:rPr>
              <w:del w:id="127" w:author="Adam Clemons" w:date="2017-06-09T14:24:00Z"/>
              <w:noProof/>
            </w:rPr>
          </w:pPr>
          <w:del w:id="128" w:author="Adam Clemons" w:date="2017-06-09T14:24:00Z">
            <w:r w:rsidRPr="00092E83" w:rsidDel="00092E83">
              <w:rPr>
                <w:rStyle w:val="Hyperlink"/>
                <w:noProof/>
              </w:rPr>
              <w:delText>Installer</w:delText>
            </w:r>
            <w:r w:rsidDel="00092E83">
              <w:rPr>
                <w:noProof/>
                <w:webHidden/>
              </w:rPr>
              <w:tab/>
              <w:delText>3</w:delText>
            </w:r>
          </w:del>
        </w:p>
        <w:p w14:paraId="2C7E38C9" w14:textId="675C979A" w:rsidR="004279F6" w:rsidDel="00092E83" w:rsidRDefault="004279F6">
          <w:pPr>
            <w:pStyle w:val="TOC2"/>
            <w:tabs>
              <w:tab w:val="right" w:leader="dot" w:pos="9350"/>
            </w:tabs>
            <w:rPr>
              <w:del w:id="129" w:author="Adam Clemons" w:date="2017-06-09T14:24:00Z"/>
              <w:noProof/>
            </w:rPr>
          </w:pPr>
          <w:del w:id="130" w:author="Adam Clemons" w:date="2017-06-09T14:24:00Z">
            <w:r w:rsidRPr="00092E83" w:rsidDel="00092E83">
              <w:rPr>
                <w:rStyle w:val="Hyperlink"/>
                <w:noProof/>
              </w:rPr>
              <w:delText>Zip Archive</w:delText>
            </w:r>
            <w:r w:rsidDel="00092E83">
              <w:rPr>
                <w:noProof/>
                <w:webHidden/>
              </w:rPr>
              <w:tab/>
              <w:delText>3</w:delText>
            </w:r>
          </w:del>
        </w:p>
        <w:p w14:paraId="01553FA1" w14:textId="3223BC51" w:rsidR="004279F6" w:rsidDel="00092E83" w:rsidRDefault="004279F6">
          <w:pPr>
            <w:pStyle w:val="TOC1"/>
            <w:rPr>
              <w:del w:id="131" w:author="Adam Clemons" w:date="2017-06-09T14:24:00Z"/>
              <w:noProof/>
            </w:rPr>
          </w:pPr>
          <w:del w:id="132" w:author="Adam Clemons" w:date="2017-06-09T14:24:00Z">
            <w:r w:rsidRPr="00092E83" w:rsidDel="00092E83">
              <w:rPr>
                <w:rStyle w:val="Hyperlink"/>
                <w:noProof/>
              </w:rPr>
              <w:delText>NetBeans Setup</w:delText>
            </w:r>
            <w:r w:rsidDel="00092E83">
              <w:rPr>
                <w:noProof/>
                <w:webHidden/>
              </w:rPr>
              <w:tab/>
              <w:delText>3</w:delText>
            </w:r>
          </w:del>
        </w:p>
        <w:p w14:paraId="3E76B757" w14:textId="464D0AB2" w:rsidR="004279F6" w:rsidDel="00092E83" w:rsidRDefault="004279F6">
          <w:pPr>
            <w:pStyle w:val="TOC1"/>
            <w:rPr>
              <w:del w:id="133" w:author="Adam Clemons" w:date="2017-06-09T14:24:00Z"/>
              <w:noProof/>
            </w:rPr>
          </w:pPr>
          <w:del w:id="134" w:author="Adam Clemons" w:date="2017-06-09T14:24:00Z">
            <w:r w:rsidRPr="00092E83" w:rsidDel="00092E83">
              <w:rPr>
                <w:rStyle w:val="Hyperlink"/>
                <w:noProof/>
              </w:rPr>
              <w:delText>Java Primitive Types and Operators</w:delText>
            </w:r>
            <w:r w:rsidDel="00092E83">
              <w:rPr>
                <w:noProof/>
                <w:webHidden/>
              </w:rPr>
              <w:tab/>
              <w:delText>3</w:delText>
            </w:r>
          </w:del>
        </w:p>
        <w:p w14:paraId="6B6452C1" w14:textId="3F15D1BF" w:rsidR="004279F6" w:rsidDel="00092E83" w:rsidRDefault="004279F6">
          <w:pPr>
            <w:pStyle w:val="TOC1"/>
            <w:rPr>
              <w:del w:id="135" w:author="Adam Clemons" w:date="2017-06-09T14:24:00Z"/>
              <w:noProof/>
            </w:rPr>
          </w:pPr>
          <w:del w:id="136" w:author="Adam Clemons" w:date="2017-06-09T14:24:00Z">
            <w:r w:rsidRPr="00092E83" w:rsidDel="00092E83">
              <w:rPr>
                <w:rStyle w:val="Hyperlink"/>
                <w:noProof/>
              </w:rPr>
              <w:delText>Java Abstract and Interface Types</w:delText>
            </w:r>
            <w:r w:rsidDel="00092E83">
              <w:rPr>
                <w:noProof/>
                <w:webHidden/>
              </w:rPr>
              <w:tab/>
              <w:delText>5</w:delText>
            </w:r>
          </w:del>
        </w:p>
        <w:p w14:paraId="02C7ACBB" w14:textId="1FA11E94" w:rsidR="004279F6" w:rsidDel="00092E83" w:rsidRDefault="004279F6">
          <w:pPr>
            <w:pStyle w:val="TOC2"/>
            <w:tabs>
              <w:tab w:val="right" w:leader="dot" w:pos="9350"/>
            </w:tabs>
            <w:rPr>
              <w:del w:id="137" w:author="Adam Clemons" w:date="2017-06-09T14:24:00Z"/>
              <w:noProof/>
            </w:rPr>
          </w:pPr>
          <w:del w:id="138" w:author="Adam Clemons" w:date="2017-06-09T14:24:00Z">
            <w:r w:rsidRPr="00092E83" w:rsidDel="00092E83">
              <w:rPr>
                <w:rStyle w:val="Hyperlink"/>
                <w:noProof/>
              </w:rPr>
              <w:delText>Interface</w:delText>
            </w:r>
            <w:r w:rsidDel="00092E83">
              <w:rPr>
                <w:noProof/>
                <w:webHidden/>
              </w:rPr>
              <w:tab/>
              <w:delText>5</w:delText>
            </w:r>
          </w:del>
        </w:p>
        <w:p w14:paraId="413A23BA" w14:textId="4B6AB33F" w:rsidR="004279F6" w:rsidDel="00092E83" w:rsidRDefault="004279F6">
          <w:pPr>
            <w:pStyle w:val="TOC2"/>
            <w:tabs>
              <w:tab w:val="right" w:leader="dot" w:pos="9350"/>
            </w:tabs>
            <w:rPr>
              <w:del w:id="139" w:author="Adam Clemons" w:date="2017-06-09T14:24:00Z"/>
              <w:noProof/>
            </w:rPr>
          </w:pPr>
          <w:del w:id="140" w:author="Adam Clemons" w:date="2017-06-09T14:24:00Z">
            <w:r w:rsidRPr="00092E83" w:rsidDel="00092E83">
              <w:rPr>
                <w:rStyle w:val="Hyperlink"/>
                <w:noProof/>
              </w:rPr>
              <w:delText>Java Implements and Extends</w:delText>
            </w:r>
            <w:r w:rsidDel="00092E83">
              <w:rPr>
                <w:noProof/>
                <w:webHidden/>
              </w:rPr>
              <w:tab/>
              <w:delText>5</w:delText>
            </w:r>
          </w:del>
        </w:p>
        <w:p w14:paraId="6E796D56" w14:textId="720B2149" w:rsidR="004279F6" w:rsidDel="00092E83" w:rsidRDefault="004279F6">
          <w:pPr>
            <w:pStyle w:val="TOC2"/>
            <w:tabs>
              <w:tab w:val="right" w:leader="dot" w:pos="9350"/>
            </w:tabs>
            <w:rPr>
              <w:del w:id="141" w:author="Adam Clemons" w:date="2017-06-09T14:24:00Z"/>
              <w:noProof/>
            </w:rPr>
          </w:pPr>
          <w:del w:id="142" w:author="Adam Clemons" w:date="2017-06-09T14:24:00Z">
            <w:r w:rsidRPr="00092E83" w:rsidDel="00092E83">
              <w:rPr>
                <w:rStyle w:val="Hyperlink"/>
                <w:noProof/>
              </w:rPr>
              <w:delText>@Override</w:delText>
            </w:r>
            <w:r w:rsidDel="00092E83">
              <w:rPr>
                <w:noProof/>
                <w:webHidden/>
              </w:rPr>
              <w:tab/>
              <w:delText>5</w:delText>
            </w:r>
          </w:del>
        </w:p>
        <w:p w14:paraId="43647A1F" w14:textId="10A5C695" w:rsidR="004279F6" w:rsidDel="00092E83" w:rsidRDefault="004279F6">
          <w:pPr>
            <w:pStyle w:val="TOC1"/>
            <w:rPr>
              <w:del w:id="143" w:author="Adam Clemons" w:date="2017-06-09T14:24:00Z"/>
              <w:noProof/>
            </w:rPr>
          </w:pPr>
          <w:del w:id="144" w:author="Adam Clemons" w:date="2017-06-09T14:24:00Z">
            <w:r w:rsidRPr="00092E83" w:rsidDel="00092E83">
              <w:rPr>
                <w:rStyle w:val="Hyperlink"/>
                <w:noProof/>
              </w:rPr>
              <w:delText>Java Entities – JPA and Hibernate</w:delText>
            </w:r>
            <w:r w:rsidDel="00092E83">
              <w:rPr>
                <w:noProof/>
                <w:webHidden/>
              </w:rPr>
              <w:tab/>
              <w:delText>5</w:delText>
            </w:r>
          </w:del>
        </w:p>
        <w:p w14:paraId="00ADD719" w14:textId="535AE93A" w:rsidR="004279F6" w:rsidDel="00092E83" w:rsidRDefault="004279F6">
          <w:pPr>
            <w:pStyle w:val="TOC2"/>
            <w:tabs>
              <w:tab w:val="right" w:leader="dot" w:pos="9350"/>
            </w:tabs>
            <w:rPr>
              <w:del w:id="145" w:author="Adam Clemons" w:date="2017-06-09T14:24:00Z"/>
              <w:noProof/>
            </w:rPr>
          </w:pPr>
          <w:del w:id="146" w:author="Adam Clemons" w:date="2017-06-09T14:24:00Z">
            <w:r w:rsidRPr="00092E83" w:rsidDel="00092E83">
              <w:rPr>
                <w:rStyle w:val="Hyperlink"/>
                <w:noProof/>
              </w:rPr>
              <w:delText>@Entity</w:delText>
            </w:r>
            <w:r w:rsidDel="00092E83">
              <w:rPr>
                <w:noProof/>
                <w:webHidden/>
              </w:rPr>
              <w:tab/>
              <w:delText>5</w:delText>
            </w:r>
          </w:del>
        </w:p>
        <w:p w14:paraId="282199C6" w14:textId="537B96D8" w:rsidR="004279F6" w:rsidDel="00092E83" w:rsidRDefault="004279F6">
          <w:pPr>
            <w:pStyle w:val="TOC1"/>
            <w:rPr>
              <w:del w:id="147" w:author="Adam Clemons" w:date="2017-06-09T14:24:00Z"/>
              <w:noProof/>
            </w:rPr>
          </w:pPr>
          <w:del w:id="148" w:author="Adam Clemons" w:date="2017-06-09T14:24:00Z">
            <w:r w:rsidRPr="00092E83" w:rsidDel="00092E83">
              <w:rPr>
                <w:rStyle w:val="Hyperlink"/>
                <w:noProof/>
              </w:rPr>
              <w:delText>Maven</w:delText>
            </w:r>
            <w:r w:rsidDel="00092E83">
              <w:rPr>
                <w:noProof/>
                <w:webHidden/>
              </w:rPr>
              <w:tab/>
              <w:delText>5</w:delText>
            </w:r>
          </w:del>
        </w:p>
        <w:p w14:paraId="2C15038B" w14:textId="55B468AD" w:rsidR="004279F6" w:rsidDel="00092E83" w:rsidRDefault="004279F6">
          <w:pPr>
            <w:pStyle w:val="TOC2"/>
            <w:tabs>
              <w:tab w:val="right" w:leader="dot" w:pos="9350"/>
            </w:tabs>
            <w:rPr>
              <w:del w:id="149" w:author="Adam Clemons" w:date="2017-06-09T14:24:00Z"/>
              <w:noProof/>
            </w:rPr>
          </w:pPr>
          <w:del w:id="150" w:author="Adam Clemons" w:date="2017-06-09T14:24:00Z">
            <w:r w:rsidRPr="00092E83" w:rsidDel="00092E83">
              <w:rPr>
                <w:rStyle w:val="Hyperlink"/>
                <w:noProof/>
              </w:rPr>
              <w:delText>Installation</w:delText>
            </w:r>
            <w:r w:rsidDel="00092E83">
              <w:rPr>
                <w:noProof/>
                <w:webHidden/>
              </w:rPr>
              <w:tab/>
              <w:delText>5</w:delText>
            </w:r>
          </w:del>
        </w:p>
        <w:p w14:paraId="3D35BCD5" w14:textId="25455197" w:rsidR="004279F6" w:rsidDel="00092E83" w:rsidRDefault="004279F6">
          <w:pPr>
            <w:pStyle w:val="TOC2"/>
            <w:tabs>
              <w:tab w:val="right" w:leader="dot" w:pos="9350"/>
            </w:tabs>
            <w:rPr>
              <w:del w:id="151" w:author="Adam Clemons" w:date="2017-06-09T14:24:00Z"/>
              <w:noProof/>
            </w:rPr>
          </w:pPr>
          <w:del w:id="152" w:author="Adam Clemons" w:date="2017-06-09T14:24:00Z">
            <w:r w:rsidRPr="00092E83" w:rsidDel="00092E83">
              <w:rPr>
                <w:rStyle w:val="Hyperlink"/>
                <w:noProof/>
              </w:rPr>
              <w:delText>Adding A Private Nexus Repository to settings.xml</w:delText>
            </w:r>
            <w:r w:rsidDel="00092E83">
              <w:rPr>
                <w:noProof/>
                <w:webHidden/>
              </w:rPr>
              <w:tab/>
              <w:delText>5</w:delText>
            </w:r>
          </w:del>
        </w:p>
        <w:p w14:paraId="519A0497" w14:textId="1BDE0C13" w:rsidR="004279F6" w:rsidDel="00092E83" w:rsidRDefault="004279F6">
          <w:pPr>
            <w:pStyle w:val="TOC2"/>
            <w:tabs>
              <w:tab w:val="right" w:leader="dot" w:pos="9350"/>
            </w:tabs>
            <w:rPr>
              <w:del w:id="153" w:author="Adam Clemons" w:date="2017-06-09T14:24:00Z"/>
              <w:noProof/>
            </w:rPr>
          </w:pPr>
          <w:del w:id="154" w:author="Adam Clemons" w:date="2017-06-09T14:24:00Z">
            <w:r w:rsidRPr="00092E83" w:rsidDel="00092E83">
              <w:rPr>
                <w:rStyle w:val="Hyperlink"/>
                <w:noProof/>
              </w:rPr>
              <w:delText>Commands</w:delText>
            </w:r>
            <w:r w:rsidDel="00092E83">
              <w:rPr>
                <w:noProof/>
                <w:webHidden/>
              </w:rPr>
              <w:tab/>
              <w:delText>6</w:delText>
            </w:r>
          </w:del>
        </w:p>
        <w:p w14:paraId="1CAF08D9" w14:textId="3F1CA697" w:rsidR="004279F6" w:rsidDel="00092E83" w:rsidRDefault="004279F6">
          <w:pPr>
            <w:pStyle w:val="TOC3"/>
            <w:tabs>
              <w:tab w:val="right" w:leader="dot" w:pos="9350"/>
            </w:tabs>
            <w:rPr>
              <w:del w:id="155" w:author="Adam Clemons" w:date="2017-06-09T14:24:00Z"/>
              <w:noProof/>
            </w:rPr>
          </w:pPr>
          <w:del w:id="156" w:author="Adam Clemons" w:date="2017-06-09T14:24:00Z">
            <w:r w:rsidRPr="00092E83" w:rsidDel="00092E83">
              <w:rPr>
                <w:rStyle w:val="Hyperlink"/>
                <w:noProof/>
              </w:rPr>
              <w:delText>mvn install</w:delText>
            </w:r>
            <w:r w:rsidDel="00092E83">
              <w:rPr>
                <w:noProof/>
                <w:webHidden/>
              </w:rPr>
              <w:tab/>
              <w:delText>6</w:delText>
            </w:r>
          </w:del>
        </w:p>
        <w:p w14:paraId="01F32735" w14:textId="420CD754" w:rsidR="004279F6" w:rsidDel="00092E83" w:rsidRDefault="004279F6">
          <w:pPr>
            <w:pStyle w:val="TOC3"/>
            <w:tabs>
              <w:tab w:val="right" w:leader="dot" w:pos="9350"/>
            </w:tabs>
            <w:rPr>
              <w:del w:id="157" w:author="Adam Clemons" w:date="2017-06-09T14:24:00Z"/>
              <w:noProof/>
            </w:rPr>
          </w:pPr>
          <w:del w:id="158" w:author="Adam Clemons" w:date="2017-06-09T14:24:00Z">
            <w:r w:rsidRPr="00092E83" w:rsidDel="00092E83">
              <w:rPr>
                <w:rStyle w:val="Hyperlink"/>
                <w:noProof/>
              </w:rPr>
              <w:delText>mvn clean</w:delText>
            </w:r>
            <w:r w:rsidDel="00092E83">
              <w:rPr>
                <w:noProof/>
                <w:webHidden/>
              </w:rPr>
              <w:tab/>
              <w:delText>6</w:delText>
            </w:r>
          </w:del>
        </w:p>
        <w:p w14:paraId="6833BC79" w14:textId="4C05DF22" w:rsidR="004279F6" w:rsidDel="00092E83" w:rsidRDefault="004279F6">
          <w:pPr>
            <w:pStyle w:val="TOC3"/>
            <w:tabs>
              <w:tab w:val="right" w:leader="dot" w:pos="9350"/>
            </w:tabs>
            <w:rPr>
              <w:del w:id="159" w:author="Adam Clemons" w:date="2017-06-09T14:24:00Z"/>
              <w:noProof/>
            </w:rPr>
          </w:pPr>
          <w:del w:id="160" w:author="Adam Clemons" w:date="2017-06-09T14:24:00Z">
            <w:r w:rsidRPr="00092E83" w:rsidDel="00092E83">
              <w:rPr>
                <w:rStyle w:val="Hyperlink"/>
                <w:noProof/>
              </w:rPr>
              <w:delText>-e and -U</w:delText>
            </w:r>
            <w:r w:rsidDel="00092E83">
              <w:rPr>
                <w:noProof/>
                <w:webHidden/>
              </w:rPr>
              <w:tab/>
              <w:delText>6</w:delText>
            </w:r>
          </w:del>
        </w:p>
        <w:p w14:paraId="23D24BD9" w14:textId="6442CCBF" w:rsidR="004279F6" w:rsidDel="00092E83" w:rsidRDefault="004279F6">
          <w:pPr>
            <w:pStyle w:val="TOC3"/>
            <w:tabs>
              <w:tab w:val="right" w:leader="dot" w:pos="9350"/>
            </w:tabs>
            <w:rPr>
              <w:del w:id="161" w:author="Adam Clemons" w:date="2017-06-09T14:24:00Z"/>
              <w:noProof/>
            </w:rPr>
          </w:pPr>
          <w:del w:id="162" w:author="Adam Clemons" w:date="2017-06-09T14:24:00Z">
            <w:r w:rsidRPr="00092E83" w:rsidDel="00092E83">
              <w:rPr>
                <w:rStyle w:val="Hyperlink"/>
                <w:noProof/>
              </w:rPr>
              <w:delText>dependency:tree</w:delText>
            </w:r>
            <w:r w:rsidDel="00092E83">
              <w:rPr>
                <w:noProof/>
                <w:webHidden/>
              </w:rPr>
              <w:tab/>
              <w:delText>6</w:delText>
            </w:r>
          </w:del>
        </w:p>
        <w:p w14:paraId="55B47ECD" w14:textId="5340F789" w:rsidR="004279F6" w:rsidDel="00092E83" w:rsidRDefault="004279F6">
          <w:pPr>
            <w:pStyle w:val="TOC2"/>
            <w:tabs>
              <w:tab w:val="right" w:leader="dot" w:pos="9350"/>
            </w:tabs>
            <w:rPr>
              <w:del w:id="163" w:author="Adam Clemons" w:date="2017-06-09T14:24:00Z"/>
              <w:noProof/>
            </w:rPr>
          </w:pPr>
          <w:del w:id="164" w:author="Adam Clemons" w:date="2017-06-09T14:24:00Z">
            <w:r w:rsidRPr="00092E83" w:rsidDel="00092E83">
              <w:rPr>
                <w:rStyle w:val="Hyperlink"/>
                <w:noProof/>
              </w:rPr>
              <w:delText>Using Maven with NetBeans</w:delText>
            </w:r>
            <w:r w:rsidDel="00092E83">
              <w:rPr>
                <w:noProof/>
                <w:webHidden/>
              </w:rPr>
              <w:tab/>
              <w:delText>7</w:delText>
            </w:r>
          </w:del>
        </w:p>
        <w:p w14:paraId="08715671" w14:textId="67A1594F" w:rsidR="004279F6" w:rsidDel="00092E83" w:rsidRDefault="004279F6">
          <w:pPr>
            <w:pStyle w:val="TOC3"/>
            <w:tabs>
              <w:tab w:val="right" w:leader="dot" w:pos="9350"/>
            </w:tabs>
            <w:rPr>
              <w:del w:id="165" w:author="Adam Clemons" w:date="2017-06-09T14:24:00Z"/>
              <w:noProof/>
            </w:rPr>
          </w:pPr>
          <w:del w:id="166" w:author="Adam Clemons" w:date="2017-06-09T14:24:00Z">
            <w:r w:rsidRPr="00092E83" w:rsidDel="00092E83">
              <w:rPr>
                <w:rStyle w:val="Hyperlink"/>
                <w:noProof/>
              </w:rPr>
              <w:delText>Using Maven with Eclipse</w:delText>
            </w:r>
            <w:r w:rsidDel="00092E83">
              <w:rPr>
                <w:noProof/>
                <w:webHidden/>
              </w:rPr>
              <w:tab/>
              <w:delText>8</w:delText>
            </w:r>
          </w:del>
        </w:p>
        <w:p w14:paraId="7F0DE9F7" w14:textId="0E9C9E6A" w:rsidR="004279F6" w:rsidDel="00092E83" w:rsidRDefault="004279F6">
          <w:pPr>
            <w:pStyle w:val="TOC1"/>
            <w:rPr>
              <w:del w:id="167" w:author="Adam Clemons" w:date="2017-06-09T14:24:00Z"/>
              <w:noProof/>
            </w:rPr>
          </w:pPr>
          <w:del w:id="168" w:author="Adam Clemons" w:date="2017-06-09T14:24:00Z">
            <w:r w:rsidRPr="00092E83" w:rsidDel="00092E83">
              <w:rPr>
                <w:rStyle w:val="Hyperlink"/>
                <w:noProof/>
              </w:rPr>
              <w:delText>Getting the Demo Code and opening in your IDE</w:delText>
            </w:r>
            <w:r w:rsidDel="00092E83">
              <w:rPr>
                <w:noProof/>
                <w:webHidden/>
              </w:rPr>
              <w:tab/>
              <w:delText>8</w:delText>
            </w:r>
          </w:del>
        </w:p>
        <w:p w14:paraId="53D59C6B" w14:textId="6655F2A8" w:rsidR="004279F6" w:rsidDel="00092E83" w:rsidRDefault="004279F6">
          <w:pPr>
            <w:pStyle w:val="TOC2"/>
            <w:tabs>
              <w:tab w:val="right" w:leader="dot" w:pos="9350"/>
            </w:tabs>
            <w:rPr>
              <w:del w:id="169" w:author="Adam Clemons" w:date="2017-06-09T14:24:00Z"/>
              <w:noProof/>
            </w:rPr>
          </w:pPr>
          <w:del w:id="170" w:author="Adam Clemons" w:date="2017-06-09T14:24:00Z">
            <w:r w:rsidRPr="00092E83" w:rsidDel="00092E83">
              <w:rPr>
                <w:rStyle w:val="Hyperlink"/>
                <w:noProof/>
              </w:rPr>
              <w:delText>Eclipse</w:delText>
            </w:r>
            <w:r w:rsidDel="00092E83">
              <w:rPr>
                <w:noProof/>
                <w:webHidden/>
              </w:rPr>
              <w:tab/>
              <w:delText>8</w:delText>
            </w:r>
          </w:del>
        </w:p>
        <w:p w14:paraId="44DEA018" w14:textId="42C55C49" w:rsidR="004279F6" w:rsidDel="00092E83" w:rsidRDefault="004279F6">
          <w:pPr>
            <w:pStyle w:val="TOC2"/>
            <w:tabs>
              <w:tab w:val="right" w:leader="dot" w:pos="9350"/>
            </w:tabs>
            <w:rPr>
              <w:del w:id="171" w:author="Adam Clemons" w:date="2017-06-09T14:24:00Z"/>
              <w:noProof/>
            </w:rPr>
          </w:pPr>
          <w:del w:id="172" w:author="Adam Clemons" w:date="2017-06-09T14:24:00Z">
            <w:r w:rsidRPr="00092E83" w:rsidDel="00092E83">
              <w:rPr>
                <w:rStyle w:val="Hyperlink"/>
                <w:noProof/>
              </w:rPr>
              <w:delText>NetBeans</w:delText>
            </w:r>
            <w:r w:rsidDel="00092E83">
              <w:rPr>
                <w:noProof/>
                <w:webHidden/>
              </w:rPr>
              <w:tab/>
              <w:delText>8</w:delText>
            </w:r>
          </w:del>
        </w:p>
        <w:p w14:paraId="2BB08FC9" w14:textId="709A88DE" w:rsidR="004279F6" w:rsidDel="00092E83" w:rsidRDefault="004279F6">
          <w:pPr>
            <w:pStyle w:val="TOC2"/>
            <w:tabs>
              <w:tab w:val="right" w:leader="dot" w:pos="9350"/>
            </w:tabs>
            <w:rPr>
              <w:del w:id="173" w:author="Adam Clemons" w:date="2017-06-09T14:24:00Z"/>
              <w:noProof/>
            </w:rPr>
          </w:pPr>
          <w:del w:id="174" w:author="Adam Clemons" w:date="2017-06-09T14:24:00Z">
            <w:r w:rsidRPr="00092E83" w:rsidDel="00092E83">
              <w:rPr>
                <w:rStyle w:val="Hyperlink"/>
                <w:noProof/>
              </w:rPr>
              <w:delText>Generic Text Editor (advanced)</w:delText>
            </w:r>
            <w:r w:rsidDel="00092E83">
              <w:rPr>
                <w:noProof/>
                <w:webHidden/>
              </w:rPr>
              <w:tab/>
              <w:delText>8</w:delText>
            </w:r>
          </w:del>
        </w:p>
        <w:p w14:paraId="2F88EE68" w14:textId="6DD4770B" w:rsidR="004279F6" w:rsidDel="00092E83" w:rsidRDefault="004279F6">
          <w:pPr>
            <w:pStyle w:val="TOC1"/>
            <w:rPr>
              <w:del w:id="175" w:author="Adam Clemons" w:date="2017-06-09T14:24:00Z"/>
              <w:noProof/>
            </w:rPr>
          </w:pPr>
          <w:del w:id="176" w:author="Adam Clemons" w:date="2017-06-09T14:24:00Z">
            <w:r w:rsidRPr="00092E83" w:rsidDel="00092E83">
              <w:rPr>
                <w:rStyle w:val="Hyperlink"/>
                <w:noProof/>
              </w:rPr>
              <w:delText>Running the Demo Code</w:delText>
            </w:r>
            <w:r w:rsidDel="00092E83">
              <w:rPr>
                <w:noProof/>
                <w:webHidden/>
              </w:rPr>
              <w:tab/>
              <w:delText>8</w:delText>
            </w:r>
          </w:del>
        </w:p>
        <w:p w14:paraId="332EE433" w14:textId="7339474A" w:rsidR="004279F6" w:rsidDel="00092E83" w:rsidRDefault="004279F6">
          <w:pPr>
            <w:pStyle w:val="TOC2"/>
            <w:tabs>
              <w:tab w:val="right" w:leader="dot" w:pos="9350"/>
            </w:tabs>
            <w:rPr>
              <w:del w:id="177" w:author="Adam Clemons" w:date="2017-06-09T14:24:00Z"/>
              <w:noProof/>
            </w:rPr>
          </w:pPr>
          <w:del w:id="178" w:author="Adam Clemons" w:date="2017-06-09T14:24:00Z">
            <w:r w:rsidRPr="00092E83" w:rsidDel="00092E83">
              <w:rPr>
                <w:rStyle w:val="Hyperlink"/>
                <w:noProof/>
              </w:rPr>
              <w:delText>Eclipse</w:delText>
            </w:r>
            <w:r w:rsidDel="00092E83">
              <w:rPr>
                <w:noProof/>
                <w:webHidden/>
              </w:rPr>
              <w:tab/>
              <w:delText>8</w:delText>
            </w:r>
          </w:del>
        </w:p>
        <w:p w14:paraId="28F538E4" w14:textId="389ACA5E" w:rsidR="004279F6" w:rsidDel="00092E83" w:rsidRDefault="004279F6">
          <w:pPr>
            <w:pStyle w:val="TOC2"/>
            <w:tabs>
              <w:tab w:val="right" w:leader="dot" w:pos="9350"/>
            </w:tabs>
            <w:rPr>
              <w:del w:id="179" w:author="Adam Clemons" w:date="2017-06-09T14:24:00Z"/>
              <w:noProof/>
            </w:rPr>
          </w:pPr>
          <w:del w:id="180" w:author="Adam Clemons" w:date="2017-06-09T14:24:00Z">
            <w:r w:rsidRPr="00092E83" w:rsidDel="00092E83">
              <w:rPr>
                <w:rStyle w:val="Hyperlink"/>
                <w:noProof/>
              </w:rPr>
              <w:delText>NetBeans</w:delText>
            </w:r>
            <w:r w:rsidDel="00092E83">
              <w:rPr>
                <w:noProof/>
                <w:webHidden/>
              </w:rPr>
              <w:tab/>
              <w:delText>8</w:delText>
            </w:r>
          </w:del>
        </w:p>
        <w:p w14:paraId="62945DCA" w14:textId="4D3DCC35" w:rsidR="004279F6" w:rsidDel="00092E83" w:rsidRDefault="004279F6">
          <w:pPr>
            <w:pStyle w:val="TOC2"/>
            <w:tabs>
              <w:tab w:val="right" w:leader="dot" w:pos="9350"/>
            </w:tabs>
            <w:rPr>
              <w:del w:id="181" w:author="Adam Clemons" w:date="2017-06-09T14:24:00Z"/>
              <w:noProof/>
            </w:rPr>
          </w:pPr>
          <w:del w:id="182" w:author="Adam Clemons" w:date="2017-06-09T14:24:00Z">
            <w:r w:rsidRPr="00092E83" w:rsidDel="00092E83">
              <w:rPr>
                <w:rStyle w:val="Hyperlink"/>
                <w:noProof/>
              </w:rPr>
              <w:delText>Generic Text Editor</w:delText>
            </w:r>
            <w:r w:rsidDel="00092E83">
              <w:rPr>
                <w:noProof/>
                <w:webHidden/>
              </w:rPr>
              <w:tab/>
              <w:delText>8</w:delText>
            </w:r>
          </w:del>
        </w:p>
        <w:p w14:paraId="62A0567B" w14:textId="65E45B88" w:rsidR="004279F6" w:rsidRDefault="004279F6">
          <w:r>
            <w:rPr>
              <w:b/>
              <w:bCs/>
              <w:noProof/>
            </w:rPr>
            <w:fldChar w:fldCharType="end"/>
          </w:r>
        </w:p>
      </w:sdtContent>
    </w:sdt>
    <w:p w14:paraId="420D1AC6" w14:textId="4DABCE28" w:rsidR="004279F6" w:rsidRDefault="004279F6">
      <w:pPr>
        <w:rPr>
          <w:rFonts w:asciiTheme="majorHAnsi" w:eastAsiaTheme="majorEastAsia" w:hAnsiTheme="majorHAnsi" w:cstheme="majorBidi"/>
          <w:spacing w:val="-10"/>
          <w:kern w:val="28"/>
          <w:sz w:val="56"/>
          <w:szCs w:val="56"/>
        </w:rPr>
      </w:pPr>
      <w:r>
        <w:br w:type="page"/>
      </w:r>
    </w:p>
    <w:p w14:paraId="29CBD64D" w14:textId="7FC84BB3" w:rsidR="008B0B55" w:rsidRDefault="008B0B55" w:rsidP="00E60FF5">
      <w:pPr>
        <w:pStyle w:val="Title"/>
      </w:pPr>
      <w:r>
        <w:lastRenderedPageBreak/>
        <w:t>Java Quick Start Overview</w:t>
      </w:r>
    </w:p>
    <w:p w14:paraId="0BE907F7" w14:textId="77777777" w:rsidR="008B0B55" w:rsidRDefault="008B0B55" w:rsidP="00E60FF5">
      <w:pPr>
        <w:pStyle w:val="Heading1"/>
      </w:pPr>
      <w:bookmarkStart w:id="183" w:name="_Toc484781637"/>
      <w:r>
        <w:t>Java Setup</w:t>
      </w:r>
      <w:bookmarkEnd w:id="183"/>
    </w:p>
    <w:p w14:paraId="05E346DB" w14:textId="77777777" w:rsidR="008B0B55" w:rsidRDefault="008B0B55" w:rsidP="00E60FF5">
      <w:pPr>
        <w:pStyle w:val="Heading2"/>
      </w:pPr>
      <w:bookmarkStart w:id="184" w:name="_Toc484781638"/>
      <w:r>
        <w:t>Installation</w:t>
      </w:r>
      <w:bookmarkEnd w:id="184"/>
    </w:p>
    <w:p w14:paraId="7B21F4E7" w14:textId="77777777" w:rsidR="008B0B55" w:rsidRDefault="008B0B55" w:rsidP="00B21D8E">
      <w:pPr>
        <w:ind w:firstLine="720"/>
      </w:pPr>
      <w:r>
        <w:t xml:space="preserve">A guide for installing the latest Java JDK can be found here - </w:t>
      </w:r>
      <w:hyperlink r:id="rId9" w:history="1">
        <w:r w:rsidRPr="00673E90">
          <w:rPr>
            <w:rStyle w:val="Hyperlink"/>
          </w:rPr>
          <w:t>http://docs.oracle.com/javase/7/docs/webnotes/install/windows/jdk-installation-windows.html</w:t>
        </w:r>
      </w:hyperlink>
    </w:p>
    <w:p w14:paraId="60BD4EB5" w14:textId="77777777" w:rsidR="008B0B55" w:rsidRPr="008B0B55" w:rsidRDefault="008B0B55" w:rsidP="00B21D8E">
      <w:pPr>
        <w:ind w:firstLine="720"/>
      </w:pPr>
      <w:r>
        <w:t>These instructions are written for Java SE 7, but they also apply to Java SE 8, just download the appropriate version</w:t>
      </w:r>
    </w:p>
    <w:p w14:paraId="59815B48" w14:textId="77777777" w:rsidR="008B0B55" w:rsidRDefault="008B0B55" w:rsidP="00E60FF5">
      <w:pPr>
        <w:pStyle w:val="Heading2"/>
      </w:pPr>
      <w:bookmarkStart w:id="185" w:name="_Toc484781639"/>
      <w:r>
        <w:t>Commands</w:t>
      </w:r>
      <w:bookmarkEnd w:id="185"/>
    </w:p>
    <w:p w14:paraId="5297B7B7" w14:textId="77777777" w:rsidR="008B0B55" w:rsidRPr="008B0B55" w:rsidRDefault="008B0B55" w:rsidP="00B21D8E">
      <w:pPr>
        <w:ind w:firstLine="720"/>
      </w:pPr>
      <w:r>
        <w:t xml:space="preserve">Most Commands require you to have Java set on your System Path. Instructions are provided in the link from the previous section. </w:t>
      </w:r>
    </w:p>
    <w:p w14:paraId="216FCA2A" w14:textId="77777777" w:rsidR="008B0B55" w:rsidRPr="008B0B55" w:rsidRDefault="008B0B55" w:rsidP="00E60FF5">
      <w:pPr>
        <w:pStyle w:val="Heading3"/>
      </w:pPr>
      <w:bookmarkStart w:id="186" w:name="_Toc484781640"/>
      <w:r>
        <w:t>Version</w:t>
      </w:r>
      <w:bookmarkEnd w:id="186"/>
    </w:p>
    <w:p w14:paraId="58AB6933" w14:textId="77777777" w:rsidR="008B0B55" w:rsidRPr="008B0B55" w:rsidRDefault="008B0B55" w:rsidP="00B21D8E">
      <w:pPr>
        <w:ind w:firstLine="720"/>
      </w:pPr>
      <w:r>
        <w:t xml:space="preserve">If Java is on your System Path, then you should be able to check the version via command line using the following command. </w:t>
      </w:r>
    </w:p>
    <w:p w14:paraId="42EFAF5B" w14:textId="77777777" w:rsidR="008B0B55" w:rsidRDefault="008B0B55" w:rsidP="00D6647E">
      <w:pPr>
        <w:jc w:val="center"/>
      </w:pPr>
      <w:r w:rsidRPr="008B0B55">
        <w:drawing>
          <wp:inline distT="0" distB="0" distL="0" distR="0" wp14:anchorId="44EA9831" wp14:editId="76DD6537">
            <wp:extent cx="478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036" b="35890"/>
                    <a:stretch/>
                  </pic:blipFill>
                  <pic:spPr bwMode="auto">
                    <a:xfrm>
                      <a:off x="0" y="0"/>
                      <a:ext cx="4788146" cy="1485976"/>
                    </a:xfrm>
                    <a:prstGeom prst="rect">
                      <a:avLst/>
                    </a:prstGeom>
                    <a:ln>
                      <a:noFill/>
                    </a:ln>
                    <a:extLst>
                      <a:ext uri="{53640926-AAD7-44D8-BBD7-CCE9431645EC}">
                        <a14:shadowObscured xmlns:a14="http://schemas.microsoft.com/office/drawing/2010/main"/>
                      </a:ext>
                    </a:extLst>
                  </pic:spPr>
                </pic:pic>
              </a:graphicData>
            </a:graphic>
          </wp:inline>
        </w:drawing>
      </w:r>
    </w:p>
    <w:p w14:paraId="00270A22" w14:textId="77777777" w:rsidR="008B0B55" w:rsidRDefault="00AC7891" w:rsidP="00E60FF5">
      <w:pPr>
        <w:pStyle w:val="Heading3"/>
      </w:pPr>
      <w:bookmarkStart w:id="187" w:name="_Toc484781641"/>
      <w:r>
        <w:t>j</w:t>
      </w:r>
      <w:r w:rsidR="008B0B55">
        <w:t>avac</w:t>
      </w:r>
      <w:bookmarkEnd w:id="187"/>
    </w:p>
    <w:p w14:paraId="74BC662F" w14:textId="77777777" w:rsidR="00D85CD5" w:rsidRDefault="00D85CD5" w:rsidP="00B21D8E">
      <w:pPr>
        <w:ind w:firstLine="720"/>
      </w:pPr>
      <w:r>
        <w:t xml:space="preserve">The </w:t>
      </w:r>
      <w:r w:rsidRPr="00D85CD5">
        <w:rPr>
          <w:rStyle w:val="CodeChar"/>
        </w:rPr>
        <w:t>javac</w:t>
      </w:r>
      <w:r>
        <w:t xml:space="preserve"> command is used to compile .java files to .class files. This is not often used, as most projects use a build system like Maven. </w:t>
      </w:r>
      <w:r w:rsidRPr="00D85CD5">
        <w:rPr>
          <w:rStyle w:val="CodeChar"/>
        </w:rPr>
        <w:t>javac</w:t>
      </w:r>
      <w:r>
        <w:rPr>
          <w:rStyle w:val="CodeChar"/>
        </w:rPr>
        <w:t xml:space="preserve"> </w:t>
      </w:r>
      <w:r w:rsidRPr="00D85CD5">
        <w:t>can</w:t>
      </w:r>
      <w:r>
        <w:t xml:space="preserve"> be used for simple demos like the one shown below.</w:t>
      </w:r>
    </w:p>
    <w:p w14:paraId="7AA8FCE0" w14:textId="77777777" w:rsidR="00D85CD5" w:rsidRDefault="00D85CD5" w:rsidP="00D6647E">
      <w:pPr>
        <w:jc w:val="center"/>
      </w:pPr>
      <w:r w:rsidRPr="00D85CD5">
        <w:lastRenderedPageBreak/>
        <w:drawing>
          <wp:inline distT="0" distB="0" distL="0" distR="0" wp14:anchorId="2680F1E2" wp14:editId="3BCC2B2A">
            <wp:extent cx="5232399"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67" b="32818"/>
                    <a:stretch/>
                  </pic:blipFill>
                  <pic:spPr bwMode="auto">
                    <a:xfrm>
                      <a:off x="0" y="0"/>
                      <a:ext cx="5232669" cy="1333569"/>
                    </a:xfrm>
                    <a:prstGeom prst="rect">
                      <a:avLst/>
                    </a:prstGeom>
                    <a:ln>
                      <a:noFill/>
                    </a:ln>
                    <a:extLst>
                      <a:ext uri="{53640926-AAD7-44D8-BBD7-CCE9431645EC}">
                        <a14:shadowObscured xmlns:a14="http://schemas.microsoft.com/office/drawing/2010/main"/>
                      </a:ext>
                    </a:extLst>
                  </pic:spPr>
                </pic:pic>
              </a:graphicData>
            </a:graphic>
          </wp:inline>
        </w:drawing>
      </w:r>
    </w:p>
    <w:p w14:paraId="3FFA29DE" w14:textId="77777777" w:rsidR="00D6647E" w:rsidRPr="008B0B55" w:rsidRDefault="00D6647E" w:rsidP="00D6647E">
      <w:pPr>
        <w:jc w:val="center"/>
      </w:pPr>
      <w:r w:rsidRPr="00D6647E">
        <w:drawing>
          <wp:inline distT="0" distB="0" distL="0" distR="0" wp14:anchorId="22A0CFB6" wp14:editId="0E4D50B6">
            <wp:extent cx="53403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4348"/>
                    <a:stretch/>
                  </pic:blipFill>
                  <pic:spPr bwMode="auto">
                    <a:xfrm>
                      <a:off x="0" y="0"/>
                      <a:ext cx="5340624" cy="1200212"/>
                    </a:xfrm>
                    <a:prstGeom prst="rect">
                      <a:avLst/>
                    </a:prstGeom>
                    <a:ln>
                      <a:noFill/>
                    </a:ln>
                    <a:extLst>
                      <a:ext uri="{53640926-AAD7-44D8-BBD7-CCE9431645EC}">
                        <a14:shadowObscured xmlns:a14="http://schemas.microsoft.com/office/drawing/2010/main"/>
                      </a:ext>
                    </a:extLst>
                  </pic:spPr>
                </pic:pic>
              </a:graphicData>
            </a:graphic>
          </wp:inline>
        </w:drawing>
      </w:r>
    </w:p>
    <w:p w14:paraId="7B24F34D" w14:textId="77777777" w:rsidR="008B0B55" w:rsidRDefault="008B0B55" w:rsidP="00E60FF5">
      <w:pPr>
        <w:pStyle w:val="Heading1"/>
      </w:pPr>
      <w:bookmarkStart w:id="188" w:name="_Toc484781642"/>
      <w:r>
        <w:t>Eclipse Setup</w:t>
      </w:r>
      <w:bookmarkEnd w:id="188"/>
    </w:p>
    <w:p w14:paraId="5396C004" w14:textId="77777777" w:rsidR="00D6647E" w:rsidRPr="00D6647E" w:rsidRDefault="00D6647E" w:rsidP="00D6647E">
      <w:r>
        <w:tab/>
        <w:t>You can install Eclipse one of two ways. One will download, extract and create shortcuts for you, the other will just give you a .zip archive to extract. Here are links to.</w:t>
      </w:r>
    </w:p>
    <w:p w14:paraId="59513AC9" w14:textId="77777777" w:rsidR="00D6647E" w:rsidRDefault="00D6647E" w:rsidP="00D6647E">
      <w:pPr>
        <w:pStyle w:val="Heading3"/>
      </w:pPr>
      <w:bookmarkStart w:id="189" w:name="_Toc484781643"/>
      <w:r>
        <w:t>Installer</w:t>
      </w:r>
      <w:bookmarkEnd w:id="189"/>
    </w:p>
    <w:p w14:paraId="1C4908FD" w14:textId="77777777" w:rsidR="00D6647E" w:rsidRDefault="00C71893" w:rsidP="00B21D8E">
      <w:pPr>
        <w:ind w:firstLine="720"/>
      </w:pPr>
      <w:hyperlink r:id="rId13" w:history="1">
        <w:r w:rsidRPr="00673E90">
          <w:rPr>
            <w:rStyle w:val="Hyperlink"/>
          </w:rPr>
          <w:t>https://www.eclipse.org/downloads/download.php?file=/oomph/epp/neon/R3/eclipse-inst-win64.exe</w:t>
        </w:r>
      </w:hyperlink>
    </w:p>
    <w:p w14:paraId="38EA8ED4" w14:textId="77777777" w:rsidR="00C71893" w:rsidRPr="00D6647E" w:rsidRDefault="00C71893" w:rsidP="00B21D8E">
      <w:pPr>
        <w:ind w:firstLine="720"/>
      </w:pPr>
      <w:r>
        <w:t>Be sure to select the Java</w:t>
      </w:r>
      <w:r w:rsidR="00AC7891">
        <w:t xml:space="preserve"> </w:t>
      </w:r>
      <w:r>
        <w:t xml:space="preserve">EE version, as it includes many plugins that help with Maven and web application development. </w:t>
      </w:r>
    </w:p>
    <w:p w14:paraId="19762858" w14:textId="77777777" w:rsidR="00D6647E" w:rsidRDefault="00D6647E" w:rsidP="00E60FF5">
      <w:pPr>
        <w:pStyle w:val="Heading2"/>
      </w:pPr>
      <w:bookmarkStart w:id="190" w:name="_Toc484781644"/>
      <w:r>
        <w:t>Zip Archive</w:t>
      </w:r>
      <w:bookmarkEnd w:id="190"/>
    </w:p>
    <w:p w14:paraId="64F67CD3" w14:textId="77777777" w:rsidR="00D6647E" w:rsidRDefault="00C71893" w:rsidP="00B21D8E">
      <w:pPr>
        <w:ind w:firstLine="720"/>
      </w:pPr>
      <w:hyperlink r:id="rId14" w:history="1">
        <w:r w:rsidRPr="00673E90">
          <w:rPr>
            <w:rStyle w:val="Hyperlink"/>
          </w:rPr>
          <w:t>http://www.eclipse.org/downloads/packages/eclipse-ide-java-ee-developers/neon3</w:t>
        </w:r>
      </w:hyperlink>
    </w:p>
    <w:p w14:paraId="5F1FA815" w14:textId="77777777" w:rsidR="00C71893" w:rsidRPr="00D6647E" w:rsidRDefault="00C71893" w:rsidP="00D6647E"/>
    <w:p w14:paraId="5C800A04" w14:textId="77777777" w:rsidR="008B0B55" w:rsidRDefault="007F0E97" w:rsidP="00E60FF5">
      <w:pPr>
        <w:pStyle w:val="Heading1"/>
      </w:pPr>
      <w:bookmarkStart w:id="191" w:name="_Toc484781645"/>
      <w:r>
        <w:t>NetBeans</w:t>
      </w:r>
      <w:r w:rsidR="008B0B55">
        <w:t xml:space="preserve"> Setup</w:t>
      </w:r>
      <w:bookmarkEnd w:id="191"/>
    </w:p>
    <w:p w14:paraId="370D13DF" w14:textId="77777777" w:rsidR="00C71893" w:rsidRDefault="00C71893" w:rsidP="00C71893">
      <w:r>
        <w:tab/>
      </w:r>
      <w:r w:rsidR="007F0E97">
        <w:t>NetBeans</w:t>
      </w:r>
      <w:r>
        <w:t xml:space="preserve"> can be downloaded with the Java JDK as a bundle, or it can be downloaded and installed separately. You will need Admin rights on your PC to install. </w:t>
      </w:r>
    </w:p>
    <w:p w14:paraId="0BC01261" w14:textId="77777777" w:rsidR="00C71893" w:rsidRDefault="00C71893" w:rsidP="00B21D8E">
      <w:pPr>
        <w:ind w:firstLine="720"/>
      </w:pPr>
      <w:hyperlink r:id="rId15" w:history="1">
        <w:r w:rsidRPr="00673E90">
          <w:rPr>
            <w:rStyle w:val="Hyperlink"/>
          </w:rPr>
          <w:t>https://netbeans.org/downloads/</w:t>
        </w:r>
      </w:hyperlink>
    </w:p>
    <w:p w14:paraId="628DC7D6" w14:textId="77777777" w:rsidR="00C71893" w:rsidRPr="00C71893" w:rsidRDefault="007F0E97" w:rsidP="00B21D8E">
      <w:pPr>
        <w:ind w:firstLine="720"/>
      </w:pPr>
      <w:r>
        <w:t xml:space="preserve">The Java EE version is best for Web Application Development. </w:t>
      </w:r>
    </w:p>
    <w:p w14:paraId="74384A36" w14:textId="77777777" w:rsidR="008B0B55" w:rsidRDefault="008B0B55" w:rsidP="00E60FF5">
      <w:pPr>
        <w:pStyle w:val="Heading1"/>
      </w:pPr>
      <w:bookmarkStart w:id="192" w:name="_Toc484781646"/>
      <w:commentRangeStart w:id="193"/>
      <w:r>
        <w:t>Java Primitive Types and Operators</w:t>
      </w:r>
      <w:commentRangeEnd w:id="193"/>
      <w:r w:rsidR="00BF4A4E">
        <w:rPr>
          <w:rStyle w:val="CommentReference"/>
          <w:rFonts w:asciiTheme="minorHAnsi" w:eastAsiaTheme="minorHAnsi" w:hAnsiTheme="minorHAnsi" w:cstheme="minorBidi"/>
          <w:color w:val="auto"/>
        </w:rPr>
        <w:commentReference w:id="193"/>
      </w:r>
      <w:bookmarkEnd w:id="192"/>
    </w:p>
    <w:p w14:paraId="2E83E1EB" w14:textId="77777777" w:rsidR="00E60FF5" w:rsidRPr="00C44AEC" w:rsidRDefault="00B21D8E" w:rsidP="00DF0029">
      <w:pPr>
        <w:rPr>
          <w:b/>
        </w:rPr>
      </w:pPr>
      <w:r>
        <w:tab/>
      </w:r>
      <w:r w:rsidR="00E60FF5" w:rsidRPr="00C44AEC">
        <w:rPr>
          <w:b/>
        </w:rPr>
        <w:t>Primitive Types</w:t>
      </w:r>
    </w:p>
    <w:tbl>
      <w:tblPr>
        <w:tblStyle w:val="TableGrid"/>
        <w:tblW w:w="0" w:type="auto"/>
        <w:tblInd w:w="1080" w:type="dxa"/>
        <w:tblLook w:val="04A0" w:firstRow="1" w:lastRow="0" w:firstColumn="1" w:lastColumn="0" w:noHBand="0" w:noVBand="1"/>
      </w:tblPr>
      <w:tblGrid>
        <w:gridCol w:w="2535"/>
        <w:gridCol w:w="2554"/>
        <w:gridCol w:w="2442"/>
      </w:tblGrid>
      <w:tr w:rsidR="00E60FF5" w14:paraId="446A626F" w14:textId="77777777" w:rsidTr="00C44AEC">
        <w:trPr>
          <w:trHeight w:val="271"/>
        </w:trPr>
        <w:tc>
          <w:tcPr>
            <w:tcW w:w="2535" w:type="dxa"/>
            <w:tcBorders>
              <w:top w:val="nil"/>
              <w:left w:val="nil"/>
              <w:bottom w:val="single" w:sz="4" w:space="0" w:color="auto"/>
              <w:right w:val="nil"/>
            </w:tcBorders>
          </w:tcPr>
          <w:p w14:paraId="147EC838" w14:textId="77777777" w:rsidR="00E60FF5" w:rsidRPr="00E60FF5" w:rsidRDefault="00E60FF5" w:rsidP="00E60FF5">
            <w:pPr>
              <w:pStyle w:val="ListParagraph"/>
              <w:ind w:left="0"/>
              <w:rPr>
                <w:b/>
              </w:rPr>
            </w:pPr>
            <w:r w:rsidRPr="00E60FF5">
              <w:rPr>
                <w:b/>
              </w:rPr>
              <w:lastRenderedPageBreak/>
              <w:t>TYPE</w:t>
            </w:r>
          </w:p>
        </w:tc>
        <w:tc>
          <w:tcPr>
            <w:tcW w:w="2554" w:type="dxa"/>
            <w:tcBorders>
              <w:top w:val="nil"/>
              <w:left w:val="nil"/>
              <w:bottom w:val="single" w:sz="4" w:space="0" w:color="auto"/>
              <w:right w:val="nil"/>
            </w:tcBorders>
          </w:tcPr>
          <w:p w14:paraId="5ED3C9A2" w14:textId="77777777" w:rsidR="00E60FF5" w:rsidRPr="00E60FF5" w:rsidRDefault="00E60FF5" w:rsidP="00E60FF5">
            <w:pPr>
              <w:pStyle w:val="ListParagraph"/>
              <w:ind w:left="0"/>
              <w:rPr>
                <w:b/>
              </w:rPr>
            </w:pPr>
            <w:r w:rsidRPr="00E60FF5">
              <w:rPr>
                <w:b/>
              </w:rPr>
              <w:t>DEFAULT VALUE</w:t>
            </w:r>
          </w:p>
        </w:tc>
        <w:tc>
          <w:tcPr>
            <w:tcW w:w="2442" w:type="dxa"/>
            <w:tcBorders>
              <w:top w:val="nil"/>
              <w:left w:val="nil"/>
              <w:bottom w:val="single" w:sz="4" w:space="0" w:color="auto"/>
              <w:right w:val="nil"/>
            </w:tcBorders>
          </w:tcPr>
          <w:p w14:paraId="7DEB3C04" w14:textId="77777777" w:rsidR="00E60FF5" w:rsidRPr="00E60FF5" w:rsidRDefault="00E60FF5" w:rsidP="00E60FF5">
            <w:pPr>
              <w:pStyle w:val="ListParagraph"/>
              <w:ind w:left="0"/>
              <w:rPr>
                <w:b/>
              </w:rPr>
            </w:pPr>
            <w:r w:rsidRPr="00E60FF5">
              <w:rPr>
                <w:b/>
              </w:rPr>
              <w:t>SIZE</w:t>
            </w:r>
          </w:p>
        </w:tc>
      </w:tr>
      <w:tr w:rsidR="00E60FF5" w14:paraId="7613B7FC" w14:textId="77777777" w:rsidTr="00C44AEC">
        <w:trPr>
          <w:trHeight w:val="271"/>
        </w:trPr>
        <w:tc>
          <w:tcPr>
            <w:tcW w:w="2535" w:type="dxa"/>
            <w:tcBorders>
              <w:top w:val="single" w:sz="4" w:space="0" w:color="auto"/>
            </w:tcBorders>
          </w:tcPr>
          <w:p w14:paraId="404F1544" w14:textId="77777777" w:rsidR="00E60FF5" w:rsidRDefault="00E60FF5" w:rsidP="00E60FF5">
            <w:pPr>
              <w:pStyle w:val="ListParagraph"/>
              <w:ind w:left="0"/>
            </w:pPr>
            <w:r>
              <w:t>Boolean</w:t>
            </w:r>
          </w:p>
        </w:tc>
        <w:tc>
          <w:tcPr>
            <w:tcW w:w="2554" w:type="dxa"/>
            <w:tcBorders>
              <w:top w:val="single" w:sz="4" w:space="0" w:color="auto"/>
            </w:tcBorders>
          </w:tcPr>
          <w:p w14:paraId="34EF9C7C" w14:textId="77777777" w:rsidR="00E60FF5" w:rsidRDefault="00E60FF5" w:rsidP="00E60FF5">
            <w:pPr>
              <w:pStyle w:val="ListParagraph"/>
              <w:ind w:left="0"/>
            </w:pPr>
            <w:r>
              <w:t>False</w:t>
            </w:r>
          </w:p>
        </w:tc>
        <w:tc>
          <w:tcPr>
            <w:tcW w:w="2442" w:type="dxa"/>
            <w:tcBorders>
              <w:top w:val="single" w:sz="4" w:space="0" w:color="auto"/>
            </w:tcBorders>
          </w:tcPr>
          <w:p w14:paraId="6752FF29" w14:textId="77777777" w:rsidR="00E60FF5" w:rsidRDefault="00E60FF5" w:rsidP="00E60FF5">
            <w:pPr>
              <w:pStyle w:val="ListParagraph"/>
              <w:ind w:left="0"/>
            </w:pPr>
            <w:r>
              <w:t>1 bit</w:t>
            </w:r>
          </w:p>
        </w:tc>
      </w:tr>
      <w:tr w:rsidR="00E60FF5" w14:paraId="40D12389" w14:textId="77777777" w:rsidTr="00E60FF5">
        <w:trPr>
          <w:trHeight w:val="271"/>
        </w:trPr>
        <w:tc>
          <w:tcPr>
            <w:tcW w:w="2535" w:type="dxa"/>
          </w:tcPr>
          <w:p w14:paraId="6D86348E" w14:textId="77777777" w:rsidR="00E60FF5" w:rsidRDefault="00E60FF5" w:rsidP="00E60FF5">
            <w:pPr>
              <w:pStyle w:val="ListParagraph"/>
              <w:ind w:left="0"/>
            </w:pPr>
            <w:r>
              <w:t>Byte</w:t>
            </w:r>
          </w:p>
        </w:tc>
        <w:tc>
          <w:tcPr>
            <w:tcW w:w="2554" w:type="dxa"/>
          </w:tcPr>
          <w:p w14:paraId="509B2F16" w14:textId="77777777" w:rsidR="00E60FF5" w:rsidRDefault="00E60FF5" w:rsidP="00E60FF5">
            <w:pPr>
              <w:pStyle w:val="ListParagraph"/>
              <w:ind w:left="0"/>
            </w:pPr>
            <w:r>
              <w:t>0</w:t>
            </w:r>
          </w:p>
        </w:tc>
        <w:tc>
          <w:tcPr>
            <w:tcW w:w="2442" w:type="dxa"/>
          </w:tcPr>
          <w:p w14:paraId="6C6A3070" w14:textId="77777777" w:rsidR="00E60FF5" w:rsidRDefault="00E60FF5" w:rsidP="00E60FF5">
            <w:pPr>
              <w:pStyle w:val="ListParagraph"/>
              <w:ind w:left="0"/>
            </w:pPr>
            <w:r>
              <w:t>8 bits</w:t>
            </w:r>
          </w:p>
        </w:tc>
      </w:tr>
      <w:tr w:rsidR="00E60FF5" w14:paraId="4D105914" w14:textId="77777777" w:rsidTr="00E60FF5">
        <w:trPr>
          <w:trHeight w:val="261"/>
        </w:trPr>
        <w:tc>
          <w:tcPr>
            <w:tcW w:w="2535" w:type="dxa"/>
          </w:tcPr>
          <w:p w14:paraId="324D1982" w14:textId="77777777" w:rsidR="00E60FF5" w:rsidRDefault="00E60FF5" w:rsidP="00E60FF5">
            <w:pPr>
              <w:pStyle w:val="ListParagraph"/>
              <w:ind w:left="0"/>
            </w:pPr>
            <w:r>
              <w:t>Char</w:t>
            </w:r>
          </w:p>
        </w:tc>
        <w:tc>
          <w:tcPr>
            <w:tcW w:w="2554" w:type="dxa"/>
          </w:tcPr>
          <w:p w14:paraId="52D868CA" w14:textId="77777777" w:rsidR="00E60FF5" w:rsidRDefault="00E60FF5" w:rsidP="00E60FF5">
            <w:pPr>
              <w:pStyle w:val="ListParagraph"/>
              <w:ind w:left="0"/>
            </w:pPr>
            <w:r>
              <w:t>\u0000</w:t>
            </w:r>
          </w:p>
        </w:tc>
        <w:tc>
          <w:tcPr>
            <w:tcW w:w="2442" w:type="dxa"/>
          </w:tcPr>
          <w:p w14:paraId="5339020C" w14:textId="77777777" w:rsidR="00E60FF5" w:rsidRDefault="00E60FF5" w:rsidP="00E60FF5">
            <w:pPr>
              <w:pStyle w:val="ListParagraph"/>
              <w:ind w:left="0"/>
            </w:pPr>
            <w:r>
              <w:t>16 bits</w:t>
            </w:r>
          </w:p>
        </w:tc>
      </w:tr>
      <w:tr w:rsidR="00E60FF5" w14:paraId="13977148" w14:textId="77777777" w:rsidTr="00E60FF5">
        <w:trPr>
          <w:trHeight w:val="271"/>
        </w:trPr>
        <w:tc>
          <w:tcPr>
            <w:tcW w:w="2535" w:type="dxa"/>
          </w:tcPr>
          <w:p w14:paraId="0736427D" w14:textId="77777777" w:rsidR="00E60FF5" w:rsidRDefault="00E60FF5" w:rsidP="00E60FF5">
            <w:pPr>
              <w:pStyle w:val="ListParagraph"/>
              <w:ind w:left="0"/>
            </w:pPr>
            <w:r>
              <w:t>Short</w:t>
            </w:r>
          </w:p>
        </w:tc>
        <w:tc>
          <w:tcPr>
            <w:tcW w:w="2554" w:type="dxa"/>
          </w:tcPr>
          <w:p w14:paraId="47A1704E" w14:textId="77777777" w:rsidR="00E60FF5" w:rsidRDefault="00E60FF5" w:rsidP="00E60FF5">
            <w:pPr>
              <w:pStyle w:val="ListParagraph"/>
              <w:ind w:left="0"/>
            </w:pPr>
            <w:r>
              <w:t>0</w:t>
            </w:r>
          </w:p>
        </w:tc>
        <w:tc>
          <w:tcPr>
            <w:tcW w:w="2442" w:type="dxa"/>
          </w:tcPr>
          <w:p w14:paraId="175E3156" w14:textId="77777777" w:rsidR="00E60FF5" w:rsidRDefault="00E60FF5" w:rsidP="00E60FF5">
            <w:pPr>
              <w:pStyle w:val="ListParagraph"/>
              <w:ind w:left="0"/>
            </w:pPr>
            <w:r>
              <w:t>16 bits</w:t>
            </w:r>
          </w:p>
        </w:tc>
      </w:tr>
      <w:tr w:rsidR="00E60FF5" w14:paraId="4AC405C8" w14:textId="77777777" w:rsidTr="00E60FF5">
        <w:trPr>
          <w:trHeight w:val="271"/>
        </w:trPr>
        <w:tc>
          <w:tcPr>
            <w:tcW w:w="2535" w:type="dxa"/>
          </w:tcPr>
          <w:p w14:paraId="33E1A41C" w14:textId="77777777" w:rsidR="00E60FF5" w:rsidRDefault="00E60FF5" w:rsidP="00E60FF5">
            <w:pPr>
              <w:pStyle w:val="ListParagraph"/>
              <w:ind w:left="0"/>
            </w:pPr>
            <w:proofErr w:type="spellStart"/>
            <w:r>
              <w:t>Int</w:t>
            </w:r>
            <w:proofErr w:type="spellEnd"/>
          </w:p>
        </w:tc>
        <w:tc>
          <w:tcPr>
            <w:tcW w:w="2554" w:type="dxa"/>
          </w:tcPr>
          <w:p w14:paraId="72618E8D" w14:textId="77777777" w:rsidR="00E60FF5" w:rsidRDefault="00E60FF5" w:rsidP="00E60FF5">
            <w:pPr>
              <w:pStyle w:val="ListParagraph"/>
              <w:ind w:left="0"/>
            </w:pPr>
            <w:r>
              <w:t>0</w:t>
            </w:r>
          </w:p>
        </w:tc>
        <w:tc>
          <w:tcPr>
            <w:tcW w:w="2442" w:type="dxa"/>
          </w:tcPr>
          <w:p w14:paraId="23A6A2E6" w14:textId="77777777" w:rsidR="00E60FF5" w:rsidRDefault="00E60FF5" w:rsidP="00E60FF5">
            <w:pPr>
              <w:pStyle w:val="ListParagraph"/>
              <w:ind w:left="0"/>
            </w:pPr>
            <w:r>
              <w:t>32 bits</w:t>
            </w:r>
          </w:p>
        </w:tc>
      </w:tr>
      <w:tr w:rsidR="00E60FF5" w14:paraId="2FAB0C12" w14:textId="77777777" w:rsidTr="00E60FF5">
        <w:trPr>
          <w:trHeight w:val="271"/>
        </w:trPr>
        <w:tc>
          <w:tcPr>
            <w:tcW w:w="2535" w:type="dxa"/>
          </w:tcPr>
          <w:p w14:paraId="5D1E9449" w14:textId="77777777" w:rsidR="00E60FF5" w:rsidRDefault="00E60FF5" w:rsidP="00E60FF5">
            <w:pPr>
              <w:pStyle w:val="ListParagraph"/>
              <w:ind w:left="0"/>
            </w:pPr>
            <w:r>
              <w:t>Long</w:t>
            </w:r>
          </w:p>
        </w:tc>
        <w:tc>
          <w:tcPr>
            <w:tcW w:w="2554" w:type="dxa"/>
          </w:tcPr>
          <w:p w14:paraId="792B8B0F" w14:textId="77777777" w:rsidR="00E60FF5" w:rsidRDefault="00E60FF5" w:rsidP="00E60FF5">
            <w:pPr>
              <w:pStyle w:val="ListParagraph"/>
              <w:ind w:left="0"/>
            </w:pPr>
            <w:r>
              <w:t>0</w:t>
            </w:r>
          </w:p>
        </w:tc>
        <w:tc>
          <w:tcPr>
            <w:tcW w:w="2442" w:type="dxa"/>
          </w:tcPr>
          <w:p w14:paraId="1682B6C9" w14:textId="77777777" w:rsidR="00E60FF5" w:rsidRDefault="00E60FF5" w:rsidP="00E60FF5">
            <w:pPr>
              <w:pStyle w:val="ListParagraph"/>
              <w:ind w:left="0"/>
            </w:pPr>
            <w:r>
              <w:t>64 bits</w:t>
            </w:r>
          </w:p>
        </w:tc>
      </w:tr>
      <w:tr w:rsidR="00E60FF5" w14:paraId="103B572D" w14:textId="77777777" w:rsidTr="00E60FF5">
        <w:trPr>
          <w:trHeight w:val="271"/>
        </w:trPr>
        <w:tc>
          <w:tcPr>
            <w:tcW w:w="2535" w:type="dxa"/>
          </w:tcPr>
          <w:p w14:paraId="4FFADA37" w14:textId="77777777" w:rsidR="00E60FF5" w:rsidRDefault="00E60FF5" w:rsidP="00E60FF5">
            <w:pPr>
              <w:pStyle w:val="ListParagraph"/>
              <w:ind w:left="0"/>
            </w:pPr>
            <w:r>
              <w:t>Float</w:t>
            </w:r>
          </w:p>
        </w:tc>
        <w:tc>
          <w:tcPr>
            <w:tcW w:w="2554" w:type="dxa"/>
          </w:tcPr>
          <w:p w14:paraId="65925B5A" w14:textId="77777777" w:rsidR="00E60FF5" w:rsidRDefault="00E60FF5" w:rsidP="00E60FF5">
            <w:pPr>
              <w:pStyle w:val="ListParagraph"/>
              <w:ind w:left="0"/>
            </w:pPr>
            <w:r>
              <w:t>0.0</w:t>
            </w:r>
          </w:p>
        </w:tc>
        <w:tc>
          <w:tcPr>
            <w:tcW w:w="2442" w:type="dxa"/>
          </w:tcPr>
          <w:p w14:paraId="3AC770B3" w14:textId="77777777" w:rsidR="00E60FF5" w:rsidRDefault="00E60FF5" w:rsidP="00E60FF5">
            <w:pPr>
              <w:pStyle w:val="ListParagraph"/>
              <w:ind w:left="0"/>
            </w:pPr>
            <w:r>
              <w:t>32 bits</w:t>
            </w:r>
          </w:p>
        </w:tc>
      </w:tr>
      <w:tr w:rsidR="00E60FF5" w14:paraId="262881E6" w14:textId="77777777" w:rsidTr="00E60FF5">
        <w:trPr>
          <w:trHeight w:val="271"/>
        </w:trPr>
        <w:tc>
          <w:tcPr>
            <w:tcW w:w="2535" w:type="dxa"/>
          </w:tcPr>
          <w:p w14:paraId="4F8C0C26" w14:textId="77777777" w:rsidR="00E60FF5" w:rsidRDefault="00E60FF5" w:rsidP="00E60FF5">
            <w:pPr>
              <w:pStyle w:val="ListParagraph"/>
              <w:ind w:left="0"/>
            </w:pPr>
            <w:r>
              <w:t>Double</w:t>
            </w:r>
          </w:p>
        </w:tc>
        <w:tc>
          <w:tcPr>
            <w:tcW w:w="2554" w:type="dxa"/>
          </w:tcPr>
          <w:p w14:paraId="4ABAED7D" w14:textId="77777777" w:rsidR="00E60FF5" w:rsidRDefault="00E60FF5" w:rsidP="00E60FF5">
            <w:pPr>
              <w:pStyle w:val="ListParagraph"/>
              <w:ind w:left="0"/>
            </w:pPr>
            <w:r>
              <w:t>0.0</w:t>
            </w:r>
          </w:p>
        </w:tc>
        <w:tc>
          <w:tcPr>
            <w:tcW w:w="2442" w:type="dxa"/>
          </w:tcPr>
          <w:p w14:paraId="0035AC88" w14:textId="77777777" w:rsidR="00E60FF5" w:rsidRDefault="00E60FF5" w:rsidP="00E60FF5">
            <w:pPr>
              <w:pStyle w:val="ListParagraph"/>
              <w:ind w:left="0"/>
            </w:pPr>
            <w:r>
              <w:t>64 bits</w:t>
            </w:r>
          </w:p>
        </w:tc>
      </w:tr>
    </w:tbl>
    <w:p w14:paraId="7B0C19A3" w14:textId="77777777" w:rsidR="00E60FF5" w:rsidRDefault="00E60FF5" w:rsidP="00E60FF5">
      <w:r>
        <w:tab/>
      </w:r>
      <w:r w:rsidR="00C44AEC">
        <w:t xml:space="preserve">Java also has a number of built-in operators. These come in several types. </w:t>
      </w:r>
    </w:p>
    <w:p w14:paraId="1A407C93" w14:textId="77777777" w:rsidR="00C44AEC" w:rsidRDefault="00C44AEC" w:rsidP="00E60FF5"/>
    <w:p w14:paraId="36F7DEB5" w14:textId="77777777" w:rsidR="00AA036A" w:rsidRDefault="00AA036A" w:rsidP="00E60FF5"/>
    <w:tbl>
      <w:tblPr>
        <w:tblStyle w:val="TableGrid"/>
        <w:tblW w:w="0" w:type="auto"/>
        <w:tblLook w:val="04A0" w:firstRow="1" w:lastRow="0" w:firstColumn="1" w:lastColumn="0" w:noHBand="0" w:noVBand="1"/>
      </w:tblPr>
      <w:tblGrid>
        <w:gridCol w:w="3550"/>
        <w:gridCol w:w="2900"/>
        <w:gridCol w:w="2900"/>
      </w:tblGrid>
      <w:tr w:rsidR="00AA036A" w:rsidRPr="00C44AEC" w14:paraId="520DBABB" w14:textId="77777777" w:rsidTr="00AA036A">
        <w:tc>
          <w:tcPr>
            <w:tcW w:w="3550" w:type="dxa"/>
          </w:tcPr>
          <w:p w14:paraId="5E278E48" w14:textId="77777777" w:rsidR="00AA036A" w:rsidRPr="00AA036A" w:rsidRDefault="00AA036A" w:rsidP="008B3BBA">
            <w:pPr>
              <w:rPr>
                <w:b/>
              </w:rPr>
            </w:pPr>
            <w:r w:rsidRPr="00AA036A">
              <w:rPr>
                <w:b/>
              </w:rPr>
              <w:t>Unary Operators</w:t>
            </w:r>
          </w:p>
        </w:tc>
        <w:tc>
          <w:tcPr>
            <w:tcW w:w="2900" w:type="dxa"/>
          </w:tcPr>
          <w:p w14:paraId="2E8A59C4" w14:textId="77777777" w:rsidR="00AA036A" w:rsidRPr="00AA036A" w:rsidRDefault="00AA036A" w:rsidP="008B3BBA">
            <w:pPr>
              <w:rPr>
                <w:b/>
              </w:rPr>
            </w:pPr>
            <w:r>
              <w:rPr>
                <w:b/>
              </w:rPr>
              <w:t>Example expression</w:t>
            </w:r>
          </w:p>
        </w:tc>
        <w:tc>
          <w:tcPr>
            <w:tcW w:w="2900" w:type="dxa"/>
          </w:tcPr>
          <w:p w14:paraId="0CA2867A" w14:textId="77777777" w:rsidR="00AA036A" w:rsidRPr="00AA036A" w:rsidRDefault="00AA036A" w:rsidP="008B3BBA">
            <w:pPr>
              <w:rPr>
                <w:b/>
              </w:rPr>
            </w:pPr>
            <w:r>
              <w:rPr>
                <w:b/>
              </w:rPr>
              <w:t>Yields</w:t>
            </w:r>
          </w:p>
        </w:tc>
      </w:tr>
      <w:tr w:rsidR="00AA036A" w:rsidRPr="00C44AEC" w14:paraId="364E0382" w14:textId="77777777" w:rsidTr="00AA036A">
        <w:tc>
          <w:tcPr>
            <w:tcW w:w="3550" w:type="dxa"/>
          </w:tcPr>
          <w:p w14:paraId="73C16B8D" w14:textId="77777777" w:rsidR="00AA036A" w:rsidRPr="00C44AEC" w:rsidRDefault="00AA036A" w:rsidP="008B3BBA">
            <w:r w:rsidRPr="00C44AEC">
              <w:t>++</w:t>
            </w:r>
          </w:p>
        </w:tc>
        <w:tc>
          <w:tcPr>
            <w:tcW w:w="2900" w:type="dxa"/>
          </w:tcPr>
          <w:p w14:paraId="5E47F556" w14:textId="77777777" w:rsidR="00AA036A" w:rsidRPr="00C44AEC" w:rsidRDefault="00AA036A" w:rsidP="008B3BBA">
            <w:r>
              <w:t>1 ++</w:t>
            </w:r>
          </w:p>
        </w:tc>
        <w:tc>
          <w:tcPr>
            <w:tcW w:w="2900" w:type="dxa"/>
          </w:tcPr>
          <w:p w14:paraId="099BBA7D" w14:textId="77777777" w:rsidR="00AA036A" w:rsidRPr="00C44AEC" w:rsidRDefault="00AA036A" w:rsidP="008B3BBA">
            <w:r>
              <w:t>2</w:t>
            </w:r>
          </w:p>
        </w:tc>
      </w:tr>
      <w:tr w:rsidR="00AA036A" w:rsidRPr="00C44AEC" w14:paraId="163BCEF1" w14:textId="77777777" w:rsidTr="00AA036A">
        <w:tc>
          <w:tcPr>
            <w:tcW w:w="3550" w:type="dxa"/>
          </w:tcPr>
          <w:p w14:paraId="69E9719C" w14:textId="77777777" w:rsidR="00AA036A" w:rsidRPr="00C44AEC" w:rsidRDefault="00AA036A" w:rsidP="008B3BBA">
            <w:r w:rsidRPr="00C44AEC">
              <w:t>--</w:t>
            </w:r>
          </w:p>
        </w:tc>
        <w:tc>
          <w:tcPr>
            <w:tcW w:w="2900" w:type="dxa"/>
          </w:tcPr>
          <w:p w14:paraId="3BB85047" w14:textId="77777777" w:rsidR="00AA036A" w:rsidRPr="00C44AEC" w:rsidRDefault="00AA036A" w:rsidP="008B3BBA">
            <w:r>
              <w:t>1</w:t>
            </w:r>
            <w:r w:rsidR="00FD0DB1">
              <w:t xml:space="preserve"> </w:t>
            </w:r>
            <w:r>
              <w:t>--</w:t>
            </w:r>
          </w:p>
        </w:tc>
        <w:tc>
          <w:tcPr>
            <w:tcW w:w="2900" w:type="dxa"/>
          </w:tcPr>
          <w:p w14:paraId="28EC8F22" w14:textId="77777777" w:rsidR="00AA036A" w:rsidRPr="00C44AEC" w:rsidRDefault="00AA036A" w:rsidP="008B3BBA">
            <w:r>
              <w:t>0</w:t>
            </w:r>
          </w:p>
        </w:tc>
      </w:tr>
    </w:tbl>
    <w:p w14:paraId="0F7EA0E3" w14:textId="77777777" w:rsidR="00C44AEC" w:rsidRDefault="00C44AEC" w:rsidP="00E60FF5"/>
    <w:tbl>
      <w:tblPr>
        <w:tblStyle w:val="TableGrid"/>
        <w:tblW w:w="0" w:type="auto"/>
        <w:tblLook w:val="04A0" w:firstRow="1" w:lastRow="0" w:firstColumn="1" w:lastColumn="0" w:noHBand="0" w:noVBand="1"/>
      </w:tblPr>
      <w:tblGrid>
        <w:gridCol w:w="3572"/>
        <w:gridCol w:w="2889"/>
        <w:gridCol w:w="2889"/>
      </w:tblGrid>
      <w:tr w:rsidR="00FD0DB1" w:rsidRPr="00C44AEC" w14:paraId="28C9804E" w14:textId="77777777" w:rsidTr="00FD0DB1">
        <w:tc>
          <w:tcPr>
            <w:tcW w:w="3572" w:type="dxa"/>
          </w:tcPr>
          <w:p w14:paraId="07EED3D3" w14:textId="77777777" w:rsidR="00FD0DB1" w:rsidRPr="00AA036A" w:rsidRDefault="00FD0DB1" w:rsidP="008B3BBA">
            <w:pPr>
              <w:rPr>
                <w:b/>
              </w:rPr>
            </w:pPr>
            <w:r w:rsidRPr="00AA036A">
              <w:rPr>
                <w:b/>
              </w:rPr>
              <w:t>Arithmetic Operators</w:t>
            </w:r>
          </w:p>
        </w:tc>
        <w:tc>
          <w:tcPr>
            <w:tcW w:w="2889" w:type="dxa"/>
          </w:tcPr>
          <w:p w14:paraId="7040F155" w14:textId="77777777" w:rsidR="00FD0DB1" w:rsidRPr="00AA036A" w:rsidRDefault="00FD0DB1" w:rsidP="008B3BBA">
            <w:pPr>
              <w:rPr>
                <w:b/>
              </w:rPr>
            </w:pPr>
            <w:r>
              <w:rPr>
                <w:b/>
              </w:rPr>
              <w:t xml:space="preserve">Example </w:t>
            </w:r>
          </w:p>
        </w:tc>
        <w:tc>
          <w:tcPr>
            <w:tcW w:w="2889" w:type="dxa"/>
          </w:tcPr>
          <w:p w14:paraId="0677461D" w14:textId="77777777" w:rsidR="00FD0DB1" w:rsidRPr="00AA036A" w:rsidRDefault="00FD0DB1" w:rsidP="008B3BBA">
            <w:pPr>
              <w:rPr>
                <w:b/>
              </w:rPr>
            </w:pPr>
            <w:r>
              <w:rPr>
                <w:b/>
              </w:rPr>
              <w:t>Yields</w:t>
            </w:r>
          </w:p>
        </w:tc>
      </w:tr>
      <w:tr w:rsidR="00FD0DB1" w:rsidRPr="00C44AEC" w14:paraId="338ECB25" w14:textId="77777777" w:rsidTr="00FD0DB1">
        <w:tc>
          <w:tcPr>
            <w:tcW w:w="3572" w:type="dxa"/>
          </w:tcPr>
          <w:p w14:paraId="554C0BE6" w14:textId="77777777" w:rsidR="00FD0DB1" w:rsidRPr="00C44AEC" w:rsidRDefault="00FD0DB1" w:rsidP="008B3BBA">
            <w:r w:rsidRPr="00C44AEC">
              <w:t>*</w:t>
            </w:r>
          </w:p>
        </w:tc>
        <w:tc>
          <w:tcPr>
            <w:tcW w:w="2889" w:type="dxa"/>
          </w:tcPr>
          <w:p w14:paraId="61714F0B" w14:textId="77777777" w:rsidR="00FD0DB1" w:rsidRPr="00C44AEC" w:rsidRDefault="00FD0DB1" w:rsidP="008B3BBA">
            <w:r>
              <w:t>5 * 4</w:t>
            </w:r>
          </w:p>
        </w:tc>
        <w:tc>
          <w:tcPr>
            <w:tcW w:w="2889" w:type="dxa"/>
          </w:tcPr>
          <w:p w14:paraId="52F246B1" w14:textId="77777777" w:rsidR="00FD0DB1" w:rsidRPr="00C44AEC" w:rsidRDefault="00FD0DB1" w:rsidP="008B3BBA">
            <w:r>
              <w:t>20</w:t>
            </w:r>
          </w:p>
        </w:tc>
      </w:tr>
      <w:tr w:rsidR="00FD0DB1" w:rsidRPr="00C44AEC" w14:paraId="5A396F54" w14:textId="77777777" w:rsidTr="00FD0DB1">
        <w:tc>
          <w:tcPr>
            <w:tcW w:w="3572" w:type="dxa"/>
          </w:tcPr>
          <w:p w14:paraId="081411ED" w14:textId="77777777" w:rsidR="00FD0DB1" w:rsidRPr="00C44AEC" w:rsidRDefault="00FD0DB1" w:rsidP="008B3BBA">
            <w:r w:rsidRPr="00C44AEC">
              <w:t xml:space="preserve">/ </w:t>
            </w:r>
          </w:p>
        </w:tc>
        <w:tc>
          <w:tcPr>
            <w:tcW w:w="2889" w:type="dxa"/>
          </w:tcPr>
          <w:p w14:paraId="05006F84" w14:textId="77777777" w:rsidR="00FD0DB1" w:rsidRPr="00C44AEC" w:rsidRDefault="00FD0DB1" w:rsidP="008B3BBA">
            <w:r>
              <w:t>4 / 2</w:t>
            </w:r>
          </w:p>
        </w:tc>
        <w:tc>
          <w:tcPr>
            <w:tcW w:w="2889" w:type="dxa"/>
          </w:tcPr>
          <w:p w14:paraId="7CC2DA30" w14:textId="77777777" w:rsidR="00FD0DB1" w:rsidRPr="00C44AEC" w:rsidRDefault="00FD0DB1" w:rsidP="008B3BBA">
            <w:r>
              <w:t>2</w:t>
            </w:r>
          </w:p>
        </w:tc>
      </w:tr>
      <w:tr w:rsidR="00FD0DB1" w:rsidRPr="00C44AEC" w14:paraId="1415315C" w14:textId="77777777" w:rsidTr="00FD0DB1">
        <w:tc>
          <w:tcPr>
            <w:tcW w:w="3572" w:type="dxa"/>
          </w:tcPr>
          <w:p w14:paraId="6870C826" w14:textId="77777777" w:rsidR="00FD0DB1" w:rsidRPr="00C44AEC" w:rsidRDefault="00FD0DB1" w:rsidP="008B3BBA">
            <w:r w:rsidRPr="00C44AEC">
              <w:t>%</w:t>
            </w:r>
          </w:p>
        </w:tc>
        <w:tc>
          <w:tcPr>
            <w:tcW w:w="2889" w:type="dxa"/>
          </w:tcPr>
          <w:p w14:paraId="49BB4374" w14:textId="77777777" w:rsidR="00FD0DB1" w:rsidRPr="00C44AEC" w:rsidRDefault="00FD0DB1" w:rsidP="008B3BBA">
            <w:r>
              <w:t>27 % 5</w:t>
            </w:r>
          </w:p>
        </w:tc>
        <w:tc>
          <w:tcPr>
            <w:tcW w:w="2889" w:type="dxa"/>
          </w:tcPr>
          <w:p w14:paraId="30179754" w14:textId="77777777" w:rsidR="00FD0DB1" w:rsidRPr="00C44AEC" w:rsidRDefault="00FD0DB1" w:rsidP="008B3BBA">
            <w:r>
              <w:t>2</w:t>
            </w:r>
          </w:p>
        </w:tc>
      </w:tr>
    </w:tbl>
    <w:p w14:paraId="0C13409C" w14:textId="77777777" w:rsidR="00C44AEC" w:rsidRDefault="00C44AEC" w:rsidP="00C44AEC"/>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FD0DB1" w14:paraId="48A6DBB7" w14:textId="77777777" w:rsidTr="00FD0DB1">
        <w:tc>
          <w:tcPr>
            <w:tcW w:w="3550" w:type="dxa"/>
            <w:shd w:val="clear" w:color="auto" w:fill="FFFF00"/>
          </w:tcPr>
          <w:p w14:paraId="59A25E43" w14:textId="77777777" w:rsidR="00FD0DB1" w:rsidRPr="00FD0DB1" w:rsidRDefault="00FD0DB1" w:rsidP="008B3BBA">
            <w:pPr>
              <w:rPr>
                <w:b/>
              </w:rPr>
            </w:pPr>
            <w:commentRangeStart w:id="194"/>
            <w:r w:rsidRPr="00FD0DB1">
              <w:rPr>
                <w:b/>
              </w:rPr>
              <w:t>Shift Operators</w:t>
            </w:r>
          </w:p>
        </w:tc>
        <w:tc>
          <w:tcPr>
            <w:tcW w:w="2900" w:type="dxa"/>
            <w:shd w:val="clear" w:color="auto" w:fill="FFFF00"/>
          </w:tcPr>
          <w:p w14:paraId="45071604" w14:textId="77777777" w:rsidR="00FD0DB1" w:rsidRPr="00FD0DB1" w:rsidRDefault="00FD0DB1" w:rsidP="008B3BBA">
            <w:pPr>
              <w:rPr>
                <w:b/>
              </w:rPr>
            </w:pPr>
            <w:r>
              <w:rPr>
                <w:b/>
              </w:rPr>
              <w:t xml:space="preserve">Example </w:t>
            </w:r>
          </w:p>
        </w:tc>
        <w:tc>
          <w:tcPr>
            <w:tcW w:w="2900" w:type="dxa"/>
            <w:shd w:val="clear" w:color="auto" w:fill="FFFF00"/>
          </w:tcPr>
          <w:p w14:paraId="3BE483F3" w14:textId="77777777" w:rsidR="00FD0DB1" w:rsidRPr="00FD0DB1" w:rsidRDefault="00FD0DB1" w:rsidP="008B3BBA">
            <w:pPr>
              <w:rPr>
                <w:b/>
              </w:rPr>
            </w:pPr>
            <w:r>
              <w:rPr>
                <w:b/>
              </w:rPr>
              <w:t>Yields</w:t>
            </w:r>
          </w:p>
        </w:tc>
      </w:tr>
      <w:tr w:rsidR="00FD0DB1" w:rsidRPr="00FD0DB1" w14:paraId="0A7CFF25" w14:textId="77777777" w:rsidTr="00FD0DB1">
        <w:tc>
          <w:tcPr>
            <w:tcW w:w="3550" w:type="dxa"/>
            <w:shd w:val="clear" w:color="auto" w:fill="FFFF00"/>
          </w:tcPr>
          <w:p w14:paraId="4447DE89" w14:textId="77777777" w:rsidR="00FD0DB1" w:rsidRPr="00FD0DB1" w:rsidRDefault="00FD0DB1" w:rsidP="008B3BBA">
            <w:r w:rsidRPr="00FD0DB1">
              <w:t xml:space="preserve">&lt;&lt; </w:t>
            </w:r>
          </w:p>
        </w:tc>
        <w:tc>
          <w:tcPr>
            <w:tcW w:w="2900" w:type="dxa"/>
            <w:shd w:val="clear" w:color="auto" w:fill="FFFF00"/>
          </w:tcPr>
          <w:p w14:paraId="14310C8F" w14:textId="77777777" w:rsidR="00FD0DB1" w:rsidRPr="00FD0DB1" w:rsidRDefault="00FD0DB1" w:rsidP="008B3BBA"/>
        </w:tc>
        <w:tc>
          <w:tcPr>
            <w:tcW w:w="2900" w:type="dxa"/>
            <w:shd w:val="clear" w:color="auto" w:fill="FFFF00"/>
          </w:tcPr>
          <w:p w14:paraId="38BB74CF" w14:textId="77777777" w:rsidR="00FD0DB1" w:rsidRPr="00FD0DB1" w:rsidRDefault="00FD0DB1" w:rsidP="008B3BBA"/>
        </w:tc>
      </w:tr>
      <w:tr w:rsidR="00FD0DB1" w:rsidRPr="00FD0DB1" w14:paraId="7A33F09E" w14:textId="77777777" w:rsidTr="00FD0DB1">
        <w:tc>
          <w:tcPr>
            <w:tcW w:w="3550" w:type="dxa"/>
            <w:shd w:val="clear" w:color="auto" w:fill="FFFF00"/>
          </w:tcPr>
          <w:p w14:paraId="7854EF07" w14:textId="77777777" w:rsidR="00FD0DB1" w:rsidRPr="00FD0DB1" w:rsidRDefault="00FD0DB1" w:rsidP="008B3BBA">
            <w:r w:rsidRPr="00FD0DB1">
              <w:t xml:space="preserve">&gt;&gt; </w:t>
            </w:r>
          </w:p>
        </w:tc>
        <w:tc>
          <w:tcPr>
            <w:tcW w:w="2900" w:type="dxa"/>
            <w:shd w:val="clear" w:color="auto" w:fill="FFFF00"/>
          </w:tcPr>
          <w:p w14:paraId="6D62CF69" w14:textId="77777777" w:rsidR="00FD0DB1" w:rsidRPr="00FD0DB1" w:rsidRDefault="00FD0DB1" w:rsidP="008B3BBA"/>
        </w:tc>
        <w:tc>
          <w:tcPr>
            <w:tcW w:w="2900" w:type="dxa"/>
            <w:shd w:val="clear" w:color="auto" w:fill="FFFF00"/>
          </w:tcPr>
          <w:p w14:paraId="02BBD055" w14:textId="77777777" w:rsidR="00FD0DB1" w:rsidRPr="00FD0DB1" w:rsidRDefault="00FD0DB1" w:rsidP="008B3BBA"/>
        </w:tc>
      </w:tr>
      <w:tr w:rsidR="00FD0DB1" w:rsidRPr="00C44AEC" w14:paraId="4E93F0D3" w14:textId="77777777" w:rsidTr="00FD0DB1">
        <w:tc>
          <w:tcPr>
            <w:tcW w:w="3550" w:type="dxa"/>
            <w:shd w:val="clear" w:color="auto" w:fill="FFFF00"/>
          </w:tcPr>
          <w:p w14:paraId="35A2CFE4" w14:textId="77777777" w:rsidR="00FD0DB1" w:rsidRPr="00C44AEC" w:rsidRDefault="00FD0DB1" w:rsidP="008B3BBA">
            <w:r w:rsidRPr="00FD0DB1">
              <w:t>&gt;&gt;&gt;</w:t>
            </w:r>
          </w:p>
        </w:tc>
        <w:commentRangeEnd w:id="194"/>
        <w:tc>
          <w:tcPr>
            <w:tcW w:w="2900" w:type="dxa"/>
            <w:shd w:val="clear" w:color="auto" w:fill="FFFF00"/>
          </w:tcPr>
          <w:p w14:paraId="420E3D5D" w14:textId="77777777" w:rsidR="00FD0DB1" w:rsidRPr="00FD0DB1" w:rsidRDefault="00B0081E" w:rsidP="008B3BBA">
            <w:r>
              <w:rPr>
                <w:rStyle w:val="CommentReference"/>
              </w:rPr>
              <w:commentReference w:id="194"/>
            </w:r>
          </w:p>
        </w:tc>
        <w:tc>
          <w:tcPr>
            <w:tcW w:w="2900" w:type="dxa"/>
            <w:shd w:val="clear" w:color="auto" w:fill="FFFF00"/>
          </w:tcPr>
          <w:p w14:paraId="3754E2F7" w14:textId="77777777" w:rsidR="00FD0DB1" w:rsidRPr="00FD0DB1" w:rsidRDefault="00FD0DB1" w:rsidP="008B3BBA"/>
        </w:tc>
      </w:tr>
    </w:tbl>
    <w:p w14:paraId="1C8AB95A" w14:textId="77777777" w:rsidR="00C44AEC" w:rsidRDefault="00C44AEC" w:rsidP="00E60FF5"/>
    <w:tbl>
      <w:tblPr>
        <w:tblStyle w:val="TableGrid"/>
        <w:tblW w:w="0" w:type="auto"/>
        <w:tblLook w:val="04A0" w:firstRow="1" w:lastRow="0" w:firstColumn="1" w:lastColumn="0" w:noHBand="0" w:noVBand="1"/>
      </w:tblPr>
      <w:tblGrid>
        <w:gridCol w:w="3554"/>
        <w:gridCol w:w="2898"/>
        <w:gridCol w:w="2898"/>
      </w:tblGrid>
      <w:tr w:rsidR="00FD0DB1" w:rsidRPr="00C44AEC" w14:paraId="296FD997" w14:textId="77777777" w:rsidTr="00FD0DB1">
        <w:tc>
          <w:tcPr>
            <w:tcW w:w="3554" w:type="dxa"/>
          </w:tcPr>
          <w:p w14:paraId="10F57E5A" w14:textId="77777777" w:rsidR="00FD0DB1" w:rsidRPr="00AA036A" w:rsidRDefault="00FD0DB1" w:rsidP="008B3BBA">
            <w:pPr>
              <w:rPr>
                <w:b/>
              </w:rPr>
            </w:pPr>
            <w:r w:rsidRPr="00AA036A">
              <w:rPr>
                <w:b/>
              </w:rPr>
              <w:t>Relational Operators</w:t>
            </w:r>
          </w:p>
        </w:tc>
        <w:tc>
          <w:tcPr>
            <w:tcW w:w="2898" w:type="dxa"/>
          </w:tcPr>
          <w:p w14:paraId="34FCEF34" w14:textId="77777777" w:rsidR="00FD0DB1" w:rsidRPr="00AA036A" w:rsidRDefault="00FD0DB1" w:rsidP="008B3BBA">
            <w:pPr>
              <w:rPr>
                <w:b/>
              </w:rPr>
            </w:pPr>
            <w:r>
              <w:rPr>
                <w:b/>
              </w:rPr>
              <w:t>Example</w:t>
            </w:r>
          </w:p>
        </w:tc>
        <w:tc>
          <w:tcPr>
            <w:tcW w:w="2898" w:type="dxa"/>
          </w:tcPr>
          <w:p w14:paraId="667173AE" w14:textId="77777777" w:rsidR="00FD0DB1" w:rsidRPr="00AA036A" w:rsidRDefault="00FD0DB1" w:rsidP="008B3BBA">
            <w:pPr>
              <w:rPr>
                <w:b/>
              </w:rPr>
            </w:pPr>
            <w:r>
              <w:rPr>
                <w:b/>
              </w:rPr>
              <w:t>Yields</w:t>
            </w:r>
          </w:p>
        </w:tc>
      </w:tr>
      <w:tr w:rsidR="00FD0DB1" w:rsidRPr="00C44AEC" w14:paraId="1EDD042E" w14:textId="77777777" w:rsidTr="00FD0DB1">
        <w:tc>
          <w:tcPr>
            <w:tcW w:w="3554" w:type="dxa"/>
          </w:tcPr>
          <w:p w14:paraId="42FB479A" w14:textId="77777777" w:rsidR="00FD0DB1" w:rsidRPr="00C44AEC" w:rsidRDefault="00FD0DB1" w:rsidP="008B3BBA">
            <w:r w:rsidRPr="00C44AEC">
              <w:t>&lt;</w:t>
            </w:r>
          </w:p>
        </w:tc>
        <w:tc>
          <w:tcPr>
            <w:tcW w:w="2898" w:type="dxa"/>
          </w:tcPr>
          <w:p w14:paraId="3CF6BF4E" w14:textId="77777777" w:rsidR="00FD0DB1" w:rsidRPr="00C44AEC" w:rsidRDefault="00FD0DB1" w:rsidP="008B3BBA">
            <w:r>
              <w:t>2 &lt; 3</w:t>
            </w:r>
          </w:p>
        </w:tc>
        <w:tc>
          <w:tcPr>
            <w:tcW w:w="2898" w:type="dxa"/>
          </w:tcPr>
          <w:p w14:paraId="6115DD70" w14:textId="77777777" w:rsidR="00FD0DB1" w:rsidRPr="00C44AEC" w:rsidRDefault="00FD0DB1" w:rsidP="008B3BBA">
            <w:r>
              <w:t>True</w:t>
            </w:r>
          </w:p>
        </w:tc>
      </w:tr>
      <w:tr w:rsidR="00FD0DB1" w:rsidRPr="00C44AEC" w14:paraId="1688B151" w14:textId="77777777" w:rsidTr="00FD0DB1">
        <w:tc>
          <w:tcPr>
            <w:tcW w:w="3554" w:type="dxa"/>
          </w:tcPr>
          <w:p w14:paraId="1FF6212B" w14:textId="77777777" w:rsidR="00FD0DB1" w:rsidRPr="00C44AEC" w:rsidRDefault="00FD0DB1" w:rsidP="008B3BBA">
            <w:r w:rsidRPr="00C44AEC">
              <w:t>&gt;</w:t>
            </w:r>
          </w:p>
        </w:tc>
        <w:tc>
          <w:tcPr>
            <w:tcW w:w="2898" w:type="dxa"/>
          </w:tcPr>
          <w:p w14:paraId="40633AE6" w14:textId="77777777" w:rsidR="00FD0DB1" w:rsidRPr="00C44AEC" w:rsidRDefault="00FD0DB1" w:rsidP="008B3BBA">
            <w:r>
              <w:t>2 &gt; 3</w:t>
            </w:r>
          </w:p>
        </w:tc>
        <w:tc>
          <w:tcPr>
            <w:tcW w:w="2898" w:type="dxa"/>
          </w:tcPr>
          <w:p w14:paraId="39D75FF3" w14:textId="77777777" w:rsidR="00FD0DB1" w:rsidRPr="00C44AEC" w:rsidRDefault="00FD0DB1" w:rsidP="008B3BBA">
            <w:r>
              <w:t>False</w:t>
            </w:r>
          </w:p>
        </w:tc>
      </w:tr>
      <w:tr w:rsidR="00FD0DB1" w:rsidRPr="00C44AEC" w14:paraId="48071FD0" w14:textId="77777777" w:rsidTr="00FD0DB1">
        <w:tc>
          <w:tcPr>
            <w:tcW w:w="3554" w:type="dxa"/>
          </w:tcPr>
          <w:p w14:paraId="15072135" w14:textId="77777777" w:rsidR="00FD0DB1" w:rsidRPr="00C44AEC" w:rsidRDefault="00FD0DB1" w:rsidP="008B3BBA">
            <w:r w:rsidRPr="00C44AEC">
              <w:t>&lt;=</w:t>
            </w:r>
          </w:p>
        </w:tc>
        <w:tc>
          <w:tcPr>
            <w:tcW w:w="2898" w:type="dxa"/>
          </w:tcPr>
          <w:p w14:paraId="4D91AB3F" w14:textId="77777777" w:rsidR="00FD0DB1" w:rsidRPr="00C44AEC" w:rsidRDefault="00FD0DB1" w:rsidP="008B3BBA">
            <w:r>
              <w:t>3 &lt;= 4</w:t>
            </w:r>
          </w:p>
        </w:tc>
        <w:tc>
          <w:tcPr>
            <w:tcW w:w="2898" w:type="dxa"/>
          </w:tcPr>
          <w:p w14:paraId="6863642E" w14:textId="77777777" w:rsidR="00FD0DB1" w:rsidRPr="00C44AEC" w:rsidRDefault="00FD0DB1" w:rsidP="008B3BBA">
            <w:r>
              <w:t>True</w:t>
            </w:r>
          </w:p>
        </w:tc>
      </w:tr>
      <w:tr w:rsidR="00FD0DB1" w:rsidRPr="00C44AEC" w14:paraId="2BE61733" w14:textId="77777777" w:rsidTr="00FD0DB1">
        <w:tc>
          <w:tcPr>
            <w:tcW w:w="3554" w:type="dxa"/>
          </w:tcPr>
          <w:p w14:paraId="545C4601" w14:textId="77777777" w:rsidR="00FD0DB1" w:rsidRPr="00C44AEC" w:rsidRDefault="00FD0DB1" w:rsidP="008B3BBA">
            <w:r w:rsidRPr="00C44AEC">
              <w:t>&gt;=</w:t>
            </w:r>
          </w:p>
        </w:tc>
        <w:tc>
          <w:tcPr>
            <w:tcW w:w="2898" w:type="dxa"/>
          </w:tcPr>
          <w:p w14:paraId="72F66D3A" w14:textId="77777777" w:rsidR="00FD0DB1" w:rsidRPr="00C44AEC" w:rsidRDefault="00FD0DB1" w:rsidP="008B3BBA">
            <w:r>
              <w:t>3 &gt;= 4</w:t>
            </w:r>
          </w:p>
        </w:tc>
        <w:tc>
          <w:tcPr>
            <w:tcW w:w="2898" w:type="dxa"/>
          </w:tcPr>
          <w:p w14:paraId="72C9343E" w14:textId="77777777" w:rsidR="00FD0DB1" w:rsidRPr="00C44AEC" w:rsidRDefault="00FD0DB1" w:rsidP="008B3BBA">
            <w:r>
              <w:t>True</w:t>
            </w:r>
          </w:p>
        </w:tc>
      </w:tr>
      <w:tr w:rsidR="00FD0DB1" w:rsidRPr="00C44AEC" w14:paraId="1A5170F7" w14:textId="77777777" w:rsidTr="00FD0DB1">
        <w:tc>
          <w:tcPr>
            <w:tcW w:w="3554" w:type="dxa"/>
          </w:tcPr>
          <w:p w14:paraId="3514CFED" w14:textId="77777777" w:rsidR="00FD0DB1" w:rsidRPr="00C44AEC" w:rsidRDefault="00FD0DB1" w:rsidP="008B3BBA">
            <w:proofErr w:type="spellStart"/>
            <w:r w:rsidRPr="00C44AEC">
              <w:t>instanceof</w:t>
            </w:r>
            <w:proofErr w:type="spellEnd"/>
          </w:p>
        </w:tc>
        <w:tc>
          <w:tcPr>
            <w:tcW w:w="2898" w:type="dxa"/>
          </w:tcPr>
          <w:p w14:paraId="7A798D1D" w14:textId="77777777" w:rsidR="00FD0DB1" w:rsidRPr="00C44AEC" w:rsidRDefault="00FD0DB1" w:rsidP="008B3BBA">
            <w:r>
              <w:t xml:space="preserve">1 </w:t>
            </w:r>
            <w:proofErr w:type="spellStart"/>
            <w:r>
              <w:t>instanceof</w:t>
            </w:r>
            <w:proofErr w:type="spellEnd"/>
            <w:r>
              <w:t xml:space="preserve"> String</w:t>
            </w:r>
          </w:p>
        </w:tc>
        <w:tc>
          <w:tcPr>
            <w:tcW w:w="2898" w:type="dxa"/>
          </w:tcPr>
          <w:p w14:paraId="24277F75" w14:textId="77777777" w:rsidR="00FD0DB1" w:rsidRPr="00C44AEC" w:rsidRDefault="00FD0DB1" w:rsidP="008B3BBA">
            <w:r>
              <w:t>False</w:t>
            </w:r>
          </w:p>
        </w:tc>
      </w:tr>
    </w:tbl>
    <w:p w14:paraId="416775D1" w14:textId="77777777" w:rsidR="00C44AEC" w:rsidRDefault="00C44AEC" w:rsidP="00E60FF5"/>
    <w:tbl>
      <w:tblPr>
        <w:tblStyle w:val="TableGrid"/>
        <w:tblW w:w="0" w:type="auto"/>
        <w:shd w:val="clear" w:color="auto" w:fill="FFFF00"/>
        <w:tblLook w:val="04A0" w:firstRow="1" w:lastRow="0" w:firstColumn="1" w:lastColumn="0" w:noHBand="0" w:noVBand="1"/>
      </w:tblPr>
      <w:tblGrid>
        <w:gridCol w:w="3550"/>
        <w:gridCol w:w="2900"/>
        <w:gridCol w:w="2900"/>
      </w:tblGrid>
      <w:tr w:rsidR="00FD0DB1" w:rsidRPr="00C44AEC" w14:paraId="25E9F0EC" w14:textId="77777777" w:rsidTr="00FD0DB1">
        <w:tc>
          <w:tcPr>
            <w:tcW w:w="3550" w:type="dxa"/>
            <w:shd w:val="clear" w:color="auto" w:fill="FFFF00"/>
          </w:tcPr>
          <w:p w14:paraId="391FB4B5" w14:textId="77777777" w:rsidR="00FD0DB1" w:rsidRPr="00AA036A" w:rsidRDefault="00FD0DB1" w:rsidP="008B3BBA">
            <w:pPr>
              <w:rPr>
                <w:b/>
              </w:rPr>
            </w:pPr>
            <w:commentRangeStart w:id="195"/>
            <w:commentRangeStart w:id="196"/>
            <w:r w:rsidRPr="00AA036A">
              <w:rPr>
                <w:b/>
              </w:rPr>
              <w:t>Bitwise Operators</w:t>
            </w:r>
          </w:p>
        </w:tc>
        <w:tc>
          <w:tcPr>
            <w:tcW w:w="2900" w:type="dxa"/>
            <w:shd w:val="clear" w:color="auto" w:fill="FFFF00"/>
          </w:tcPr>
          <w:p w14:paraId="10645F2B" w14:textId="77777777" w:rsidR="00FD0DB1" w:rsidRPr="00AA036A" w:rsidRDefault="00FD0DB1" w:rsidP="008B3BBA">
            <w:pPr>
              <w:rPr>
                <w:b/>
              </w:rPr>
            </w:pPr>
            <w:r>
              <w:rPr>
                <w:b/>
              </w:rPr>
              <w:t>Example</w:t>
            </w:r>
          </w:p>
        </w:tc>
        <w:tc>
          <w:tcPr>
            <w:tcW w:w="2900" w:type="dxa"/>
            <w:shd w:val="clear" w:color="auto" w:fill="FFFF00"/>
          </w:tcPr>
          <w:p w14:paraId="75A3BF2C" w14:textId="77777777" w:rsidR="00FD0DB1" w:rsidRPr="00AA036A" w:rsidRDefault="00FD0DB1" w:rsidP="008B3BBA">
            <w:pPr>
              <w:rPr>
                <w:b/>
              </w:rPr>
            </w:pPr>
            <w:r>
              <w:rPr>
                <w:b/>
              </w:rPr>
              <w:t>Yields</w:t>
            </w:r>
          </w:p>
        </w:tc>
      </w:tr>
      <w:tr w:rsidR="00FD0DB1" w:rsidRPr="00C44AEC" w14:paraId="30F00FBD" w14:textId="77777777" w:rsidTr="00FD0DB1">
        <w:tc>
          <w:tcPr>
            <w:tcW w:w="3550" w:type="dxa"/>
            <w:shd w:val="clear" w:color="auto" w:fill="FFFF00"/>
          </w:tcPr>
          <w:p w14:paraId="1ACC63FB" w14:textId="77777777" w:rsidR="00FD0DB1" w:rsidRPr="00C44AEC" w:rsidRDefault="00FD0DB1" w:rsidP="008B3BBA">
            <w:r w:rsidRPr="00C44AEC">
              <w:t>&amp;</w:t>
            </w:r>
          </w:p>
        </w:tc>
        <w:tc>
          <w:tcPr>
            <w:tcW w:w="2900" w:type="dxa"/>
            <w:shd w:val="clear" w:color="auto" w:fill="FFFF00"/>
          </w:tcPr>
          <w:p w14:paraId="2E244A49" w14:textId="77777777" w:rsidR="00FD0DB1" w:rsidRPr="00C44AEC" w:rsidRDefault="00FD0DB1" w:rsidP="008B3BBA"/>
        </w:tc>
        <w:tc>
          <w:tcPr>
            <w:tcW w:w="2900" w:type="dxa"/>
            <w:shd w:val="clear" w:color="auto" w:fill="FFFF00"/>
          </w:tcPr>
          <w:p w14:paraId="41428B8A" w14:textId="77777777" w:rsidR="00FD0DB1" w:rsidRPr="00C44AEC" w:rsidRDefault="00FD0DB1" w:rsidP="008B3BBA"/>
        </w:tc>
      </w:tr>
      <w:tr w:rsidR="00FD0DB1" w:rsidRPr="00C44AEC" w14:paraId="623A9D3B" w14:textId="77777777" w:rsidTr="00FD0DB1">
        <w:tc>
          <w:tcPr>
            <w:tcW w:w="3550" w:type="dxa"/>
            <w:shd w:val="clear" w:color="auto" w:fill="FFFF00"/>
          </w:tcPr>
          <w:p w14:paraId="0498A100" w14:textId="77777777" w:rsidR="00FD0DB1" w:rsidRPr="00C44AEC" w:rsidRDefault="00FD0DB1" w:rsidP="008B3BBA">
            <w:r w:rsidRPr="00C44AEC">
              <w:t>|</w:t>
            </w:r>
          </w:p>
        </w:tc>
        <w:commentRangeEnd w:id="195"/>
        <w:tc>
          <w:tcPr>
            <w:tcW w:w="2900" w:type="dxa"/>
            <w:shd w:val="clear" w:color="auto" w:fill="FFFF00"/>
          </w:tcPr>
          <w:p w14:paraId="6E654095" w14:textId="77777777" w:rsidR="00FD0DB1" w:rsidRPr="00C44AEC" w:rsidRDefault="00B0081E" w:rsidP="008B3BBA">
            <w:r>
              <w:rPr>
                <w:rStyle w:val="CommentReference"/>
              </w:rPr>
              <w:commentReference w:id="195"/>
            </w:r>
            <w:r>
              <w:rPr>
                <w:rStyle w:val="CommentReference"/>
              </w:rPr>
              <w:commentReference w:id="196"/>
            </w:r>
          </w:p>
        </w:tc>
        <w:tc>
          <w:tcPr>
            <w:tcW w:w="2900" w:type="dxa"/>
            <w:shd w:val="clear" w:color="auto" w:fill="FFFF00"/>
          </w:tcPr>
          <w:p w14:paraId="3D6B8E30" w14:textId="77777777" w:rsidR="00FD0DB1" w:rsidRPr="00C44AEC" w:rsidRDefault="00FD0DB1" w:rsidP="008B3BBA"/>
        </w:tc>
      </w:tr>
      <w:commentRangeEnd w:id="196"/>
    </w:tbl>
    <w:p w14:paraId="7DAEB972"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A09B4AE" w14:textId="77777777" w:rsidTr="00FD0DB1">
        <w:tc>
          <w:tcPr>
            <w:tcW w:w="3550" w:type="dxa"/>
          </w:tcPr>
          <w:p w14:paraId="330D4286" w14:textId="77777777" w:rsidR="00FD0DB1" w:rsidRPr="00AA036A" w:rsidRDefault="00FD0DB1" w:rsidP="008B3BBA">
            <w:pPr>
              <w:rPr>
                <w:b/>
              </w:rPr>
            </w:pPr>
            <w:r w:rsidRPr="00AA036A">
              <w:rPr>
                <w:b/>
              </w:rPr>
              <w:t>Logical Operators</w:t>
            </w:r>
          </w:p>
        </w:tc>
        <w:tc>
          <w:tcPr>
            <w:tcW w:w="2900" w:type="dxa"/>
          </w:tcPr>
          <w:p w14:paraId="1EBDEF1D" w14:textId="77777777" w:rsidR="00FD0DB1" w:rsidRPr="00AA036A" w:rsidRDefault="00FD0DB1" w:rsidP="008B3BBA">
            <w:pPr>
              <w:rPr>
                <w:b/>
              </w:rPr>
            </w:pPr>
            <w:r>
              <w:rPr>
                <w:b/>
              </w:rPr>
              <w:t>Example</w:t>
            </w:r>
          </w:p>
        </w:tc>
        <w:tc>
          <w:tcPr>
            <w:tcW w:w="2900" w:type="dxa"/>
          </w:tcPr>
          <w:p w14:paraId="778AFC9B" w14:textId="77777777" w:rsidR="00FD0DB1" w:rsidRPr="00AA036A" w:rsidRDefault="00FD0DB1" w:rsidP="008B3BBA">
            <w:pPr>
              <w:rPr>
                <w:b/>
              </w:rPr>
            </w:pPr>
            <w:r>
              <w:rPr>
                <w:b/>
              </w:rPr>
              <w:t>Yields</w:t>
            </w:r>
          </w:p>
        </w:tc>
      </w:tr>
      <w:tr w:rsidR="00FD0DB1" w:rsidRPr="00C44AEC" w14:paraId="14D22B08" w14:textId="77777777" w:rsidTr="00FD0DB1">
        <w:tc>
          <w:tcPr>
            <w:tcW w:w="3550" w:type="dxa"/>
          </w:tcPr>
          <w:p w14:paraId="5165401E" w14:textId="77777777" w:rsidR="00FD0DB1" w:rsidRPr="00C44AEC" w:rsidRDefault="00FD0DB1" w:rsidP="008B3BBA">
            <w:r w:rsidRPr="00C44AEC">
              <w:t>&amp;&amp;</w:t>
            </w:r>
          </w:p>
        </w:tc>
        <w:tc>
          <w:tcPr>
            <w:tcW w:w="2900" w:type="dxa"/>
          </w:tcPr>
          <w:p w14:paraId="34598EA0" w14:textId="77777777" w:rsidR="00FD0DB1" w:rsidRPr="00C44AEC" w:rsidRDefault="00FD0DB1" w:rsidP="008B3BBA"/>
        </w:tc>
        <w:tc>
          <w:tcPr>
            <w:tcW w:w="2900" w:type="dxa"/>
          </w:tcPr>
          <w:p w14:paraId="6AC14DCA" w14:textId="77777777" w:rsidR="00FD0DB1" w:rsidRPr="00C44AEC" w:rsidRDefault="00FD0DB1" w:rsidP="008B3BBA"/>
        </w:tc>
      </w:tr>
      <w:tr w:rsidR="00FD0DB1" w:rsidRPr="00C44AEC" w14:paraId="22EC2DDA" w14:textId="77777777" w:rsidTr="00FD0DB1">
        <w:tc>
          <w:tcPr>
            <w:tcW w:w="3550" w:type="dxa"/>
          </w:tcPr>
          <w:p w14:paraId="5DC993EB" w14:textId="77777777" w:rsidR="00FD0DB1" w:rsidRPr="00C44AEC" w:rsidRDefault="00FD0DB1" w:rsidP="008B3BBA">
            <w:r w:rsidRPr="00C44AEC">
              <w:t>||</w:t>
            </w:r>
          </w:p>
        </w:tc>
        <w:tc>
          <w:tcPr>
            <w:tcW w:w="2900" w:type="dxa"/>
          </w:tcPr>
          <w:p w14:paraId="193C7930" w14:textId="77777777" w:rsidR="00FD0DB1" w:rsidRPr="00C44AEC" w:rsidRDefault="00FD0DB1" w:rsidP="008B3BBA"/>
        </w:tc>
        <w:tc>
          <w:tcPr>
            <w:tcW w:w="2900" w:type="dxa"/>
          </w:tcPr>
          <w:p w14:paraId="4001DF9C" w14:textId="77777777" w:rsidR="00FD0DB1" w:rsidRPr="00C44AEC" w:rsidRDefault="00FD0DB1" w:rsidP="008B3BBA"/>
        </w:tc>
      </w:tr>
    </w:tbl>
    <w:p w14:paraId="59A7D74A" w14:textId="77777777" w:rsidR="00C44AEC" w:rsidRDefault="00C44AEC" w:rsidP="00E60FF5"/>
    <w:tbl>
      <w:tblPr>
        <w:tblStyle w:val="TableGrid"/>
        <w:tblW w:w="0" w:type="auto"/>
        <w:tblLook w:val="04A0" w:firstRow="1" w:lastRow="0" w:firstColumn="1" w:lastColumn="0" w:noHBand="0" w:noVBand="1"/>
      </w:tblPr>
      <w:tblGrid>
        <w:gridCol w:w="3550"/>
        <w:gridCol w:w="2900"/>
        <w:gridCol w:w="2900"/>
      </w:tblGrid>
      <w:tr w:rsidR="00FD0DB1" w:rsidRPr="00C44AEC" w14:paraId="25CA7BD6" w14:textId="77777777" w:rsidTr="00FD0DB1">
        <w:tc>
          <w:tcPr>
            <w:tcW w:w="3550" w:type="dxa"/>
          </w:tcPr>
          <w:p w14:paraId="16FB1C95" w14:textId="77777777" w:rsidR="00FD0DB1" w:rsidRPr="00AA036A" w:rsidRDefault="00FD0DB1" w:rsidP="008B3BBA">
            <w:pPr>
              <w:rPr>
                <w:b/>
              </w:rPr>
            </w:pPr>
            <w:r w:rsidRPr="00AA036A">
              <w:rPr>
                <w:b/>
              </w:rPr>
              <w:lastRenderedPageBreak/>
              <w:t>Ternary Operators</w:t>
            </w:r>
          </w:p>
        </w:tc>
        <w:tc>
          <w:tcPr>
            <w:tcW w:w="2900" w:type="dxa"/>
          </w:tcPr>
          <w:p w14:paraId="3A844CC8" w14:textId="77777777" w:rsidR="00FD0DB1" w:rsidRPr="00AA036A" w:rsidRDefault="00FD0DB1" w:rsidP="008B3BBA">
            <w:pPr>
              <w:rPr>
                <w:b/>
              </w:rPr>
            </w:pPr>
            <w:r>
              <w:rPr>
                <w:b/>
              </w:rPr>
              <w:t>Example</w:t>
            </w:r>
          </w:p>
        </w:tc>
        <w:tc>
          <w:tcPr>
            <w:tcW w:w="2900" w:type="dxa"/>
          </w:tcPr>
          <w:p w14:paraId="00826788" w14:textId="77777777" w:rsidR="00FD0DB1" w:rsidRPr="00AA036A" w:rsidRDefault="00FD0DB1" w:rsidP="008B3BBA">
            <w:pPr>
              <w:rPr>
                <w:b/>
              </w:rPr>
            </w:pPr>
            <w:r>
              <w:rPr>
                <w:b/>
              </w:rPr>
              <w:t>Yields</w:t>
            </w:r>
          </w:p>
        </w:tc>
      </w:tr>
      <w:tr w:rsidR="00FD0DB1" w:rsidRPr="00C44AEC" w14:paraId="4AA7246F" w14:textId="77777777" w:rsidTr="00FD0DB1">
        <w:tc>
          <w:tcPr>
            <w:tcW w:w="3550" w:type="dxa"/>
          </w:tcPr>
          <w:p w14:paraId="63FD99C2" w14:textId="77777777" w:rsidR="00FD0DB1" w:rsidRPr="00C44AEC" w:rsidRDefault="00FD0DB1" w:rsidP="008B3BBA">
            <w:r w:rsidRPr="00C44AEC">
              <w:t xml:space="preserve">? </w:t>
            </w:r>
          </w:p>
        </w:tc>
        <w:tc>
          <w:tcPr>
            <w:tcW w:w="2900" w:type="dxa"/>
          </w:tcPr>
          <w:p w14:paraId="130084BA" w14:textId="77777777" w:rsidR="00FD0DB1" w:rsidRPr="00C44AEC" w:rsidRDefault="00FD0DB1" w:rsidP="008B3BBA"/>
        </w:tc>
        <w:tc>
          <w:tcPr>
            <w:tcW w:w="2900" w:type="dxa"/>
          </w:tcPr>
          <w:p w14:paraId="15F09C41" w14:textId="77777777" w:rsidR="00FD0DB1" w:rsidRPr="00C44AEC" w:rsidRDefault="00FD0DB1" w:rsidP="008B3BBA"/>
        </w:tc>
      </w:tr>
      <w:tr w:rsidR="00FD0DB1" w:rsidRPr="00C44AEC" w14:paraId="2F69C1A3" w14:textId="77777777" w:rsidTr="00FD0DB1">
        <w:tc>
          <w:tcPr>
            <w:tcW w:w="3550" w:type="dxa"/>
          </w:tcPr>
          <w:p w14:paraId="092D805B" w14:textId="77777777" w:rsidR="00FD0DB1" w:rsidRPr="00C44AEC" w:rsidRDefault="00FD0DB1" w:rsidP="008B3BBA">
            <w:r w:rsidRPr="00C44AEC">
              <w:t>:</w:t>
            </w:r>
          </w:p>
        </w:tc>
        <w:tc>
          <w:tcPr>
            <w:tcW w:w="2900" w:type="dxa"/>
          </w:tcPr>
          <w:p w14:paraId="31A1E838" w14:textId="77777777" w:rsidR="00FD0DB1" w:rsidRPr="00C44AEC" w:rsidRDefault="00FD0DB1" w:rsidP="008B3BBA"/>
        </w:tc>
        <w:tc>
          <w:tcPr>
            <w:tcW w:w="2900" w:type="dxa"/>
          </w:tcPr>
          <w:p w14:paraId="2B5678EC" w14:textId="77777777" w:rsidR="00FD0DB1" w:rsidRPr="00C44AEC" w:rsidRDefault="00FD0DB1" w:rsidP="008B3BBA"/>
        </w:tc>
      </w:tr>
    </w:tbl>
    <w:p w14:paraId="07366422" w14:textId="77777777" w:rsidR="00C44AEC" w:rsidRDefault="00C44AEC" w:rsidP="00E60FF5"/>
    <w:tbl>
      <w:tblPr>
        <w:tblStyle w:val="TableGrid"/>
        <w:tblW w:w="0" w:type="auto"/>
        <w:tblLook w:val="04A0" w:firstRow="1" w:lastRow="0" w:firstColumn="1" w:lastColumn="0" w:noHBand="0" w:noVBand="1"/>
      </w:tblPr>
      <w:tblGrid>
        <w:gridCol w:w="3620"/>
        <w:gridCol w:w="2865"/>
        <w:gridCol w:w="2865"/>
      </w:tblGrid>
      <w:tr w:rsidR="00FD0DB1" w:rsidRPr="00AA036A" w14:paraId="455E7780" w14:textId="77777777" w:rsidTr="00FD0DB1">
        <w:tc>
          <w:tcPr>
            <w:tcW w:w="3620" w:type="dxa"/>
          </w:tcPr>
          <w:p w14:paraId="4CAC1EA1" w14:textId="77777777" w:rsidR="00FD0DB1" w:rsidRPr="00AA036A" w:rsidRDefault="00FD0DB1" w:rsidP="008B3BBA">
            <w:pPr>
              <w:rPr>
                <w:b/>
              </w:rPr>
            </w:pPr>
            <w:r w:rsidRPr="00AA036A">
              <w:rPr>
                <w:b/>
              </w:rPr>
              <w:t>Assignment Operators</w:t>
            </w:r>
          </w:p>
        </w:tc>
        <w:tc>
          <w:tcPr>
            <w:tcW w:w="2865" w:type="dxa"/>
          </w:tcPr>
          <w:p w14:paraId="021FDBC3" w14:textId="77777777" w:rsidR="00FD0DB1" w:rsidRPr="00AA036A" w:rsidRDefault="00FD0DB1" w:rsidP="008B3BBA">
            <w:pPr>
              <w:rPr>
                <w:b/>
              </w:rPr>
            </w:pPr>
            <w:r>
              <w:rPr>
                <w:b/>
              </w:rPr>
              <w:t>Example</w:t>
            </w:r>
          </w:p>
        </w:tc>
        <w:tc>
          <w:tcPr>
            <w:tcW w:w="2865" w:type="dxa"/>
          </w:tcPr>
          <w:p w14:paraId="1B3E7014" w14:textId="77777777" w:rsidR="00FD0DB1" w:rsidRPr="00AA036A" w:rsidRDefault="00FD0DB1" w:rsidP="008B3BBA">
            <w:pPr>
              <w:rPr>
                <w:b/>
              </w:rPr>
            </w:pPr>
            <w:r>
              <w:rPr>
                <w:b/>
              </w:rPr>
              <w:t>Yields</w:t>
            </w:r>
          </w:p>
        </w:tc>
      </w:tr>
      <w:tr w:rsidR="00FD0DB1" w:rsidRPr="00AA036A" w14:paraId="636A9546" w14:textId="77777777" w:rsidTr="00FD0DB1">
        <w:tc>
          <w:tcPr>
            <w:tcW w:w="3620" w:type="dxa"/>
          </w:tcPr>
          <w:p w14:paraId="541B37E0" w14:textId="77777777" w:rsidR="00FD0DB1" w:rsidRPr="00AA036A" w:rsidRDefault="00FD0DB1" w:rsidP="008B3BBA">
            <w:r w:rsidRPr="00AA036A">
              <w:t>=</w:t>
            </w:r>
          </w:p>
        </w:tc>
        <w:tc>
          <w:tcPr>
            <w:tcW w:w="2865" w:type="dxa"/>
          </w:tcPr>
          <w:p w14:paraId="333B6611" w14:textId="77777777" w:rsidR="00FD0DB1" w:rsidRPr="00AA036A" w:rsidRDefault="00FD0DB1" w:rsidP="008B3BBA"/>
        </w:tc>
        <w:tc>
          <w:tcPr>
            <w:tcW w:w="2865" w:type="dxa"/>
          </w:tcPr>
          <w:p w14:paraId="08C75DEA" w14:textId="77777777" w:rsidR="00FD0DB1" w:rsidRPr="00AA036A" w:rsidRDefault="00FD0DB1" w:rsidP="008B3BBA"/>
        </w:tc>
      </w:tr>
      <w:tr w:rsidR="00FD0DB1" w:rsidRPr="00AA036A" w14:paraId="6816334E" w14:textId="77777777" w:rsidTr="00FD0DB1">
        <w:tc>
          <w:tcPr>
            <w:tcW w:w="3620" w:type="dxa"/>
          </w:tcPr>
          <w:p w14:paraId="0AED9246" w14:textId="77777777" w:rsidR="00FD0DB1" w:rsidRPr="00AA036A" w:rsidRDefault="00FD0DB1" w:rsidP="008B3BBA">
            <w:r w:rsidRPr="00AA036A">
              <w:t>+=</w:t>
            </w:r>
          </w:p>
        </w:tc>
        <w:tc>
          <w:tcPr>
            <w:tcW w:w="2865" w:type="dxa"/>
          </w:tcPr>
          <w:p w14:paraId="571133DC" w14:textId="77777777" w:rsidR="00FD0DB1" w:rsidRPr="00AA036A" w:rsidRDefault="00FD0DB1" w:rsidP="008B3BBA"/>
        </w:tc>
        <w:tc>
          <w:tcPr>
            <w:tcW w:w="2865" w:type="dxa"/>
          </w:tcPr>
          <w:p w14:paraId="49FF741C" w14:textId="77777777" w:rsidR="00FD0DB1" w:rsidRPr="00AA036A" w:rsidRDefault="00FD0DB1" w:rsidP="008B3BBA"/>
        </w:tc>
      </w:tr>
      <w:tr w:rsidR="00FD0DB1" w:rsidRPr="00AA036A" w14:paraId="7547BA61" w14:textId="77777777" w:rsidTr="00FD0DB1">
        <w:tc>
          <w:tcPr>
            <w:tcW w:w="3620" w:type="dxa"/>
          </w:tcPr>
          <w:p w14:paraId="36BB2F12" w14:textId="77777777" w:rsidR="00FD0DB1" w:rsidRPr="00AA036A" w:rsidRDefault="00FD0DB1" w:rsidP="008B3BBA">
            <w:r w:rsidRPr="00AA036A">
              <w:t>-=</w:t>
            </w:r>
          </w:p>
        </w:tc>
        <w:tc>
          <w:tcPr>
            <w:tcW w:w="2865" w:type="dxa"/>
          </w:tcPr>
          <w:p w14:paraId="4609A96B" w14:textId="77777777" w:rsidR="00FD0DB1" w:rsidRPr="00AA036A" w:rsidRDefault="00FD0DB1" w:rsidP="008B3BBA"/>
        </w:tc>
        <w:tc>
          <w:tcPr>
            <w:tcW w:w="2865" w:type="dxa"/>
          </w:tcPr>
          <w:p w14:paraId="7BB54C94" w14:textId="77777777" w:rsidR="00FD0DB1" w:rsidRPr="00AA036A" w:rsidRDefault="00FD0DB1" w:rsidP="008B3BBA"/>
        </w:tc>
      </w:tr>
      <w:tr w:rsidR="00FD0DB1" w:rsidRPr="00AA036A" w14:paraId="4C16B782" w14:textId="77777777" w:rsidTr="00FD0DB1">
        <w:tc>
          <w:tcPr>
            <w:tcW w:w="3620" w:type="dxa"/>
            <w:shd w:val="clear" w:color="auto" w:fill="FFFF00"/>
          </w:tcPr>
          <w:p w14:paraId="5BC61BBD" w14:textId="77777777" w:rsidR="00FD0DB1" w:rsidRPr="00AA036A" w:rsidRDefault="00FD0DB1" w:rsidP="008B3BBA">
            <w:r w:rsidRPr="00AA036A">
              <w:t>*=</w:t>
            </w:r>
          </w:p>
        </w:tc>
        <w:tc>
          <w:tcPr>
            <w:tcW w:w="2865" w:type="dxa"/>
            <w:shd w:val="clear" w:color="auto" w:fill="FFFF00"/>
          </w:tcPr>
          <w:p w14:paraId="5A230F47" w14:textId="77777777" w:rsidR="00FD0DB1" w:rsidRPr="00AA036A" w:rsidRDefault="00FD0DB1" w:rsidP="008B3BBA"/>
        </w:tc>
        <w:tc>
          <w:tcPr>
            <w:tcW w:w="2865" w:type="dxa"/>
            <w:shd w:val="clear" w:color="auto" w:fill="FFFF00"/>
          </w:tcPr>
          <w:p w14:paraId="0E0E0D08" w14:textId="77777777" w:rsidR="00FD0DB1" w:rsidRPr="00AA036A" w:rsidRDefault="00FD0DB1" w:rsidP="008B3BBA"/>
        </w:tc>
      </w:tr>
      <w:tr w:rsidR="00FD0DB1" w:rsidRPr="00AA036A" w14:paraId="7C7BC085" w14:textId="77777777" w:rsidTr="00FD0DB1">
        <w:tc>
          <w:tcPr>
            <w:tcW w:w="3620" w:type="dxa"/>
            <w:shd w:val="clear" w:color="auto" w:fill="FFFF00"/>
          </w:tcPr>
          <w:p w14:paraId="1E8ADAA2" w14:textId="77777777" w:rsidR="00FD0DB1" w:rsidRPr="00AA036A" w:rsidRDefault="00FD0DB1" w:rsidP="008B3BBA">
            <w:r w:rsidRPr="00AA036A">
              <w:t>/=</w:t>
            </w:r>
          </w:p>
        </w:tc>
        <w:tc>
          <w:tcPr>
            <w:tcW w:w="2865" w:type="dxa"/>
            <w:shd w:val="clear" w:color="auto" w:fill="FFFF00"/>
          </w:tcPr>
          <w:p w14:paraId="4FF23B9D" w14:textId="77777777" w:rsidR="00FD0DB1" w:rsidRPr="00AA036A" w:rsidRDefault="00FD0DB1" w:rsidP="008B3BBA"/>
        </w:tc>
        <w:tc>
          <w:tcPr>
            <w:tcW w:w="2865" w:type="dxa"/>
            <w:shd w:val="clear" w:color="auto" w:fill="FFFF00"/>
          </w:tcPr>
          <w:p w14:paraId="1AE5C9CF" w14:textId="77777777" w:rsidR="00FD0DB1" w:rsidRPr="00AA036A" w:rsidRDefault="00FD0DB1" w:rsidP="008B3BBA"/>
        </w:tc>
      </w:tr>
      <w:tr w:rsidR="00FD0DB1" w:rsidRPr="00AA036A" w14:paraId="4AAABBF5" w14:textId="77777777" w:rsidTr="00FD0DB1">
        <w:tc>
          <w:tcPr>
            <w:tcW w:w="3620" w:type="dxa"/>
            <w:shd w:val="clear" w:color="auto" w:fill="FFFF00"/>
          </w:tcPr>
          <w:p w14:paraId="3295A29B" w14:textId="77777777" w:rsidR="00FD0DB1" w:rsidRPr="00AA036A" w:rsidRDefault="00FD0DB1" w:rsidP="008B3BBA">
            <w:r w:rsidRPr="00AA036A">
              <w:t>%=</w:t>
            </w:r>
          </w:p>
        </w:tc>
        <w:tc>
          <w:tcPr>
            <w:tcW w:w="2865" w:type="dxa"/>
            <w:shd w:val="clear" w:color="auto" w:fill="FFFF00"/>
          </w:tcPr>
          <w:p w14:paraId="318BEA8D" w14:textId="77777777" w:rsidR="00FD0DB1" w:rsidRPr="00AA036A" w:rsidRDefault="00FD0DB1" w:rsidP="008B3BBA"/>
        </w:tc>
        <w:tc>
          <w:tcPr>
            <w:tcW w:w="2865" w:type="dxa"/>
            <w:shd w:val="clear" w:color="auto" w:fill="FFFF00"/>
          </w:tcPr>
          <w:p w14:paraId="5FB1FFAF" w14:textId="77777777" w:rsidR="00FD0DB1" w:rsidRPr="00AA036A" w:rsidRDefault="00FD0DB1" w:rsidP="008B3BBA"/>
        </w:tc>
      </w:tr>
      <w:tr w:rsidR="00FD0DB1" w:rsidRPr="00AA036A" w14:paraId="21D6228B" w14:textId="77777777" w:rsidTr="00FD0DB1">
        <w:tc>
          <w:tcPr>
            <w:tcW w:w="3620" w:type="dxa"/>
            <w:shd w:val="clear" w:color="auto" w:fill="FFFF00"/>
          </w:tcPr>
          <w:p w14:paraId="12F9889D" w14:textId="77777777" w:rsidR="00FD0DB1" w:rsidRPr="00AA036A" w:rsidRDefault="00FD0DB1" w:rsidP="008B3BBA">
            <w:r w:rsidRPr="00AA036A">
              <w:t>&amp;=</w:t>
            </w:r>
          </w:p>
        </w:tc>
        <w:tc>
          <w:tcPr>
            <w:tcW w:w="2865" w:type="dxa"/>
            <w:shd w:val="clear" w:color="auto" w:fill="FFFF00"/>
          </w:tcPr>
          <w:p w14:paraId="09FAA403" w14:textId="77777777" w:rsidR="00FD0DB1" w:rsidRPr="00AA036A" w:rsidRDefault="00FD0DB1" w:rsidP="008B3BBA"/>
        </w:tc>
        <w:tc>
          <w:tcPr>
            <w:tcW w:w="2865" w:type="dxa"/>
            <w:shd w:val="clear" w:color="auto" w:fill="FFFF00"/>
          </w:tcPr>
          <w:p w14:paraId="6F72CAAC" w14:textId="77777777" w:rsidR="00FD0DB1" w:rsidRPr="00AA036A" w:rsidRDefault="00FD0DB1" w:rsidP="008B3BBA"/>
        </w:tc>
      </w:tr>
      <w:tr w:rsidR="00FD0DB1" w:rsidRPr="00AA036A" w14:paraId="3C51AA68" w14:textId="77777777" w:rsidTr="00FD0DB1">
        <w:tc>
          <w:tcPr>
            <w:tcW w:w="3620" w:type="dxa"/>
            <w:shd w:val="clear" w:color="auto" w:fill="FFFF00"/>
          </w:tcPr>
          <w:p w14:paraId="2EF8044A" w14:textId="77777777" w:rsidR="00FD0DB1" w:rsidRPr="00AA036A" w:rsidRDefault="00FD0DB1" w:rsidP="008B3BBA">
            <w:r w:rsidRPr="00AA036A">
              <w:t>^=</w:t>
            </w:r>
          </w:p>
        </w:tc>
        <w:tc>
          <w:tcPr>
            <w:tcW w:w="2865" w:type="dxa"/>
            <w:shd w:val="clear" w:color="auto" w:fill="FFFF00"/>
          </w:tcPr>
          <w:p w14:paraId="7BC963E5" w14:textId="77777777" w:rsidR="00FD0DB1" w:rsidRPr="00AA036A" w:rsidRDefault="00FD0DB1" w:rsidP="008B3BBA"/>
        </w:tc>
        <w:tc>
          <w:tcPr>
            <w:tcW w:w="2865" w:type="dxa"/>
            <w:shd w:val="clear" w:color="auto" w:fill="FFFF00"/>
          </w:tcPr>
          <w:p w14:paraId="780A404C" w14:textId="77777777" w:rsidR="00FD0DB1" w:rsidRPr="00AA036A" w:rsidRDefault="00FD0DB1" w:rsidP="008B3BBA"/>
        </w:tc>
      </w:tr>
      <w:tr w:rsidR="00FD0DB1" w:rsidRPr="00AA036A" w14:paraId="647A142F" w14:textId="77777777" w:rsidTr="00FD0DB1">
        <w:tc>
          <w:tcPr>
            <w:tcW w:w="3620" w:type="dxa"/>
            <w:shd w:val="clear" w:color="auto" w:fill="FFFF00"/>
          </w:tcPr>
          <w:p w14:paraId="240328EE" w14:textId="77777777" w:rsidR="00FD0DB1" w:rsidRPr="00AA036A" w:rsidRDefault="00FD0DB1" w:rsidP="008B3BBA">
            <w:r w:rsidRPr="00AA036A">
              <w:t>&lt;&lt;=</w:t>
            </w:r>
          </w:p>
        </w:tc>
        <w:tc>
          <w:tcPr>
            <w:tcW w:w="2865" w:type="dxa"/>
            <w:shd w:val="clear" w:color="auto" w:fill="FFFF00"/>
          </w:tcPr>
          <w:p w14:paraId="28460170" w14:textId="77777777" w:rsidR="00FD0DB1" w:rsidRPr="00AA036A" w:rsidRDefault="00FD0DB1" w:rsidP="008B3BBA"/>
        </w:tc>
        <w:tc>
          <w:tcPr>
            <w:tcW w:w="2865" w:type="dxa"/>
            <w:shd w:val="clear" w:color="auto" w:fill="FFFF00"/>
          </w:tcPr>
          <w:p w14:paraId="20B1EA66" w14:textId="77777777" w:rsidR="00FD0DB1" w:rsidRPr="00AA036A" w:rsidRDefault="00FD0DB1" w:rsidP="008B3BBA"/>
        </w:tc>
      </w:tr>
      <w:tr w:rsidR="00FD0DB1" w:rsidRPr="00AA036A" w14:paraId="0DE8F55F" w14:textId="77777777" w:rsidTr="00FD0DB1">
        <w:tc>
          <w:tcPr>
            <w:tcW w:w="3620" w:type="dxa"/>
            <w:shd w:val="clear" w:color="auto" w:fill="FFFF00"/>
          </w:tcPr>
          <w:p w14:paraId="3A6533B4" w14:textId="77777777" w:rsidR="00FD0DB1" w:rsidRPr="00AA036A" w:rsidRDefault="00FD0DB1" w:rsidP="008B3BBA">
            <w:r w:rsidRPr="00AA036A">
              <w:t>&gt;&gt;=</w:t>
            </w:r>
          </w:p>
        </w:tc>
        <w:tc>
          <w:tcPr>
            <w:tcW w:w="2865" w:type="dxa"/>
            <w:shd w:val="clear" w:color="auto" w:fill="FFFF00"/>
          </w:tcPr>
          <w:p w14:paraId="577D580E" w14:textId="77777777" w:rsidR="00FD0DB1" w:rsidRPr="00AA036A" w:rsidRDefault="00FD0DB1" w:rsidP="008B3BBA"/>
        </w:tc>
        <w:tc>
          <w:tcPr>
            <w:tcW w:w="2865" w:type="dxa"/>
            <w:shd w:val="clear" w:color="auto" w:fill="FFFF00"/>
          </w:tcPr>
          <w:p w14:paraId="7EA7FEDA" w14:textId="77777777" w:rsidR="00FD0DB1" w:rsidRPr="00AA036A" w:rsidRDefault="00FD0DB1" w:rsidP="008B3BBA"/>
        </w:tc>
      </w:tr>
      <w:tr w:rsidR="00FD0DB1" w:rsidRPr="00AA036A" w14:paraId="03AE0388" w14:textId="77777777" w:rsidTr="00FD0DB1">
        <w:tc>
          <w:tcPr>
            <w:tcW w:w="3620" w:type="dxa"/>
            <w:shd w:val="clear" w:color="auto" w:fill="FFFF00"/>
          </w:tcPr>
          <w:p w14:paraId="3D1A00DF" w14:textId="77777777" w:rsidR="00FD0DB1" w:rsidRPr="00AA036A" w:rsidRDefault="00FD0DB1" w:rsidP="008B3BBA">
            <w:commentRangeStart w:id="197"/>
            <w:r w:rsidRPr="00AA036A">
              <w:t>&gt;&gt;&gt;=</w:t>
            </w:r>
          </w:p>
        </w:tc>
        <w:commentRangeEnd w:id="197"/>
        <w:tc>
          <w:tcPr>
            <w:tcW w:w="2865" w:type="dxa"/>
            <w:shd w:val="clear" w:color="auto" w:fill="FFFF00"/>
          </w:tcPr>
          <w:p w14:paraId="29A0502B" w14:textId="77777777" w:rsidR="00FD0DB1" w:rsidRPr="00AA036A" w:rsidRDefault="00B0081E" w:rsidP="008B3BBA">
            <w:r>
              <w:rPr>
                <w:rStyle w:val="CommentReference"/>
              </w:rPr>
              <w:commentReference w:id="197"/>
            </w:r>
          </w:p>
        </w:tc>
        <w:tc>
          <w:tcPr>
            <w:tcW w:w="2865" w:type="dxa"/>
            <w:shd w:val="clear" w:color="auto" w:fill="FFFF00"/>
          </w:tcPr>
          <w:p w14:paraId="06303D58" w14:textId="77777777" w:rsidR="00FD0DB1" w:rsidRPr="00AA036A" w:rsidRDefault="00FD0DB1" w:rsidP="008B3BBA"/>
        </w:tc>
      </w:tr>
    </w:tbl>
    <w:p w14:paraId="45CA327A" w14:textId="77777777" w:rsidR="00C44AEC" w:rsidRPr="00DF0029" w:rsidRDefault="00C44AEC" w:rsidP="00E60FF5">
      <w:r>
        <w:tab/>
      </w:r>
    </w:p>
    <w:p w14:paraId="78FF4364" w14:textId="77777777" w:rsidR="00E60FF5" w:rsidRPr="00AA036A" w:rsidRDefault="00AA036A" w:rsidP="00E60FF5">
      <w:pPr>
        <w:rPr>
          <w:rStyle w:val="SubtleEmphasis"/>
        </w:rPr>
      </w:pPr>
      <w:r w:rsidRPr="00AA036A">
        <w:rPr>
          <w:rStyle w:val="SubtleEmphasis"/>
        </w:rPr>
        <w:t xml:space="preserve">Operators in </w:t>
      </w:r>
      <w:r w:rsidRPr="00FD0DB1">
        <w:rPr>
          <w:rStyle w:val="SubtleEmphasis"/>
          <w:shd w:val="clear" w:color="auto" w:fill="FFFF00"/>
        </w:rPr>
        <w:t>Yellow</w:t>
      </w:r>
      <w:r w:rsidRPr="00AA036A">
        <w:rPr>
          <w:rStyle w:val="SubtleEmphasis"/>
        </w:rPr>
        <w:t xml:space="preserve"> are not </w:t>
      </w:r>
      <w:r w:rsidR="00FD0DB1">
        <w:rPr>
          <w:rStyle w:val="SubtleEmphasis"/>
        </w:rPr>
        <w:t xml:space="preserve">within the scope of this document and are not covered in any detail. See the Oracle Docs for more information – </w:t>
      </w:r>
      <w:hyperlink r:id="rId18" w:history="1">
        <w:r w:rsidR="00FD0DB1" w:rsidRPr="00673E90">
          <w:rPr>
            <w:rStyle w:val="Hyperlink"/>
          </w:rPr>
          <w:t>https://docs.oracle.com/javase/tutorial/java/nutsandbolts/op</w:t>
        </w:r>
        <w:r w:rsidR="00FD0DB1" w:rsidRPr="00673E90">
          <w:rPr>
            <w:rStyle w:val="Hyperlink"/>
          </w:rPr>
          <w:t>e</w:t>
        </w:r>
        <w:r w:rsidR="00FD0DB1" w:rsidRPr="00673E90">
          <w:rPr>
            <w:rStyle w:val="Hyperlink"/>
          </w:rPr>
          <w:t>rators.html</w:t>
        </w:r>
      </w:hyperlink>
      <w:r w:rsidR="00FD0DB1">
        <w:rPr>
          <w:rStyle w:val="SubtleEmphasis"/>
        </w:rPr>
        <w:t xml:space="preserve"> </w:t>
      </w:r>
    </w:p>
    <w:p w14:paraId="73C941B2" w14:textId="77777777" w:rsidR="008B0B55" w:rsidRDefault="008B0B55" w:rsidP="00E60FF5">
      <w:pPr>
        <w:pStyle w:val="Heading1"/>
      </w:pPr>
      <w:bookmarkStart w:id="198" w:name="_Toc484781647"/>
      <w:r>
        <w:t>Java Abstract and Interface Types</w:t>
      </w:r>
      <w:bookmarkEnd w:id="198"/>
    </w:p>
    <w:p w14:paraId="0AEA38F0" w14:textId="77777777" w:rsidR="00FD0DB1" w:rsidRPr="00FD0DB1" w:rsidRDefault="00FD0DB1" w:rsidP="00FD0DB1">
      <w:r>
        <w:tab/>
        <w:t xml:space="preserve">Java is an </w:t>
      </w:r>
      <w:proofErr w:type="gramStart"/>
      <w:r>
        <w:t>Object Oriented</w:t>
      </w:r>
      <w:proofErr w:type="gramEnd"/>
      <w:r>
        <w:t xml:space="preserve"> Language</w:t>
      </w:r>
      <w:r>
        <w:rPr>
          <w:rStyle w:val="FootnoteReference"/>
        </w:rPr>
        <w:footnoteReference w:id="1"/>
      </w:r>
      <w:r w:rsidR="00AC7891">
        <w:t xml:space="preserve">, meaning that all things are Objects and Object Attributes can be inherited from other Objects. </w:t>
      </w:r>
    </w:p>
    <w:p w14:paraId="5696F89F" w14:textId="77777777" w:rsidR="00AC7891" w:rsidRDefault="00AC7891" w:rsidP="00E60FF5">
      <w:pPr>
        <w:pStyle w:val="Heading2"/>
      </w:pPr>
      <w:bookmarkStart w:id="199" w:name="_Toc484781648"/>
      <w:r>
        <w:t>Interface</w:t>
      </w:r>
      <w:bookmarkEnd w:id="199"/>
    </w:p>
    <w:p w14:paraId="71611DD2" w14:textId="2962EFCF" w:rsidR="00644ADF" w:rsidRPr="00AC7891" w:rsidRDefault="00AC7891" w:rsidP="007A2F6A">
      <w:pPr>
        <w:ind w:firstLine="720"/>
      </w:pPr>
      <w:r>
        <w:t>An Interface can be thought of as a contract. All Classes that implement an interface must implement all the methods within that interface</w:t>
      </w:r>
      <w:r>
        <w:rPr>
          <w:rStyle w:val="FootnoteReference"/>
        </w:rPr>
        <w:footnoteReference w:id="2"/>
      </w:r>
      <w:r>
        <w:t xml:space="preserve">. </w:t>
      </w:r>
      <w:r w:rsidR="007E4E76">
        <w:t xml:space="preserve">Here’s an Example </w:t>
      </w:r>
      <w:commentRangeStart w:id="200"/>
      <w:r w:rsidR="007E4E76">
        <w:t>Interface</w:t>
      </w:r>
      <w:commentRangeEnd w:id="200"/>
      <w:r w:rsidR="00644ADF">
        <w:rPr>
          <w:rStyle w:val="CommentReference"/>
        </w:rPr>
        <w:commentReference w:id="200"/>
      </w:r>
      <w:r w:rsidR="007E4E76">
        <w:t xml:space="preserve">. </w:t>
      </w:r>
    </w:p>
    <w:p w14:paraId="35C205EA" w14:textId="77777777" w:rsidR="00AC7891" w:rsidRDefault="008B0B55" w:rsidP="00E60FF5">
      <w:pPr>
        <w:pStyle w:val="Heading2"/>
      </w:pPr>
      <w:bookmarkStart w:id="201" w:name="_Toc484781649"/>
      <w:r>
        <w:t xml:space="preserve">Java Implements and </w:t>
      </w:r>
      <w:commentRangeStart w:id="202"/>
      <w:r>
        <w:t>Extends</w:t>
      </w:r>
      <w:commentRangeEnd w:id="202"/>
      <w:r w:rsidR="00644ADF">
        <w:rPr>
          <w:rStyle w:val="CommentReference"/>
          <w:rFonts w:asciiTheme="minorHAnsi" w:eastAsiaTheme="minorHAnsi" w:hAnsiTheme="minorHAnsi" w:cstheme="minorBidi"/>
          <w:color w:val="auto"/>
        </w:rPr>
        <w:commentReference w:id="202"/>
      </w:r>
      <w:bookmarkEnd w:id="201"/>
    </w:p>
    <w:p w14:paraId="6F69A8F6" w14:textId="77777777" w:rsidR="008B0B55" w:rsidRDefault="008B0B55" w:rsidP="007A2F6A">
      <w:r>
        <w:tab/>
      </w:r>
    </w:p>
    <w:p w14:paraId="4383E618" w14:textId="77777777" w:rsidR="008B0B55" w:rsidRDefault="008B0B55" w:rsidP="00E60FF5">
      <w:pPr>
        <w:pStyle w:val="Heading2"/>
      </w:pPr>
      <w:bookmarkStart w:id="203" w:name="_Toc484781650"/>
      <w:r>
        <w:lastRenderedPageBreak/>
        <w:t>@</w:t>
      </w:r>
      <w:commentRangeStart w:id="204"/>
      <w:r>
        <w:t>Override</w:t>
      </w:r>
      <w:commentRangeEnd w:id="204"/>
      <w:r w:rsidR="002B5E31">
        <w:rPr>
          <w:rStyle w:val="CommentReference"/>
          <w:rFonts w:asciiTheme="minorHAnsi" w:eastAsiaTheme="minorHAnsi" w:hAnsiTheme="minorHAnsi" w:cstheme="minorBidi"/>
          <w:color w:val="auto"/>
        </w:rPr>
        <w:commentReference w:id="204"/>
      </w:r>
      <w:bookmarkEnd w:id="203"/>
    </w:p>
    <w:p w14:paraId="361F02F5" w14:textId="77777777" w:rsidR="008B0B55" w:rsidRDefault="008B0B55" w:rsidP="00E60FF5">
      <w:pPr>
        <w:pStyle w:val="Heading1"/>
      </w:pPr>
      <w:bookmarkStart w:id="205" w:name="_Toc484781651"/>
      <w:r>
        <w:t xml:space="preserve">Java Entities – JPA and </w:t>
      </w:r>
      <w:commentRangeStart w:id="206"/>
      <w:r>
        <w:t>Hibernate</w:t>
      </w:r>
      <w:commentRangeEnd w:id="206"/>
      <w:r w:rsidR="002B5E31">
        <w:rPr>
          <w:rStyle w:val="CommentReference"/>
          <w:rFonts w:asciiTheme="minorHAnsi" w:eastAsiaTheme="minorHAnsi" w:hAnsiTheme="minorHAnsi" w:cstheme="minorBidi"/>
          <w:color w:val="auto"/>
        </w:rPr>
        <w:commentReference w:id="206"/>
      </w:r>
      <w:bookmarkEnd w:id="205"/>
    </w:p>
    <w:p w14:paraId="5EC13B7B" w14:textId="77777777" w:rsidR="008B0B55" w:rsidRDefault="008B0B55" w:rsidP="00E60FF5">
      <w:pPr>
        <w:pStyle w:val="Heading2"/>
      </w:pPr>
      <w:r>
        <w:tab/>
      </w:r>
      <w:bookmarkStart w:id="207" w:name="_Toc484781652"/>
      <w:r>
        <w:t>@Entity</w:t>
      </w:r>
      <w:bookmarkEnd w:id="207"/>
    </w:p>
    <w:p w14:paraId="3613CCA7" w14:textId="77777777" w:rsidR="008B0B55" w:rsidRDefault="008B0B55" w:rsidP="00E60FF5">
      <w:pPr>
        <w:pStyle w:val="Heading1"/>
      </w:pPr>
      <w:bookmarkStart w:id="208" w:name="_Toc484781653"/>
      <w:r>
        <w:t>Maven</w:t>
      </w:r>
      <w:bookmarkEnd w:id="208"/>
    </w:p>
    <w:p w14:paraId="3C2932BA" w14:textId="76356EC3" w:rsidR="00DE3589" w:rsidRPr="00DE3589" w:rsidRDefault="008B0B55" w:rsidP="00B0081E">
      <w:pPr>
        <w:pStyle w:val="Heading2"/>
      </w:pPr>
      <w:bookmarkStart w:id="209" w:name="_Toc484781654"/>
      <w:r>
        <w:t>Installation</w:t>
      </w:r>
      <w:bookmarkEnd w:id="209"/>
    </w:p>
    <w:p w14:paraId="616D7EF1" w14:textId="530FB267" w:rsidR="00DE3589" w:rsidRDefault="00DE3589" w:rsidP="00DE3589">
      <w:pPr>
        <w:ind w:firstLine="720"/>
      </w:pPr>
      <w:r>
        <w:t xml:space="preserve">The Maven installation </w:t>
      </w:r>
      <w:proofErr w:type="spellStart"/>
      <w:r>
        <w:t>installation</w:t>
      </w:r>
      <w:proofErr w:type="spellEnd"/>
      <w:r>
        <w:t xml:space="preserve"> documentation is provided </w:t>
      </w:r>
      <w:r w:rsidR="00C17B5D">
        <w:t>on the maven apache website her</w:t>
      </w:r>
      <w:r>
        <w:t xml:space="preserve">e - </w:t>
      </w:r>
      <w:hyperlink r:id="rId19" w:history="1">
        <w:r w:rsidRPr="00673E90">
          <w:rPr>
            <w:rStyle w:val="Hyperlink"/>
          </w:rPr>
          <w:t>https://maven.apache.org/guides/getting-started/windows-prerequisites.html</w:t>
        </w:r>
      </w:hyperlink>
      <w:r>
        <w:t xml:space="preserve"> </w:t>
      </w:r>
    </w:p>
    <w:p w14:paraId="472B167C" w14:textId="4D5CCE26" w:rsidR="00C17B5D" w:rsidRDefault="00C17B5D" w:rsidP="00E60FF5">
      <w:pPr>
        <w:pStyle w:val="Heading2"/>
      </w:pPr>
      <w:bookmarkStart w:id="210" w:name="_Toc484781655"/>
      <w:r>
        <w:t>Adding A Private Nexus Repository to settings.xml</w:t>
      </w:r>
      <w:bookmarkEnd w:id="210"/>
    </w:p>
    <w:p w14:paraId="7C5D74E6" w14:textId="001A642C" w:rsidR="00C17B5D" w:rsidRDefault="00C17B5D" w:rsidP="00C17B5D">
      <w:r>
        <w:tab/>
        <w:t xml:space="preserve">In the </w:t>
      </w:r>
      <w:r w:rsidRPr="00C17B5D">
        <w:rPr>
          <w:rStyle w:val="CodeChar"/>
        </w:rPr>
        <w:t>${</w:t>
      </w:r>
      <w:proofErr w:type="spellStart"/>
      <w:proofErr w:type="gramStart"/>
      <w:r w:rsidRPr="00C17B5D">
        <w:rPr>
          <w:rStyle w:val="CodeChar"/>
        </w:rPr>
        <w:t>maven.home</w:t>
      </w:r>
      <w:proofErr w:type="spellEnd"/>
      <w:proofErr w:type="gramEnd"/>
      <w:r w:rsidRPr="00C17B5D">
        <w:rPr>
          <w:rStyle w:val="CodeChar"/>
        </w:rPr>
        <w:t>}</w:t>
      </w:r>
      <w:r>
        <w:rPr>
          <w:rStyle w:val="CodeChar"/>
        </w:rPr>
        <w:t>\</w:t>
      </w:r>
      <w:proofErr w:type="spellStart"/>
      <w:r>
        <w:rPr>
          <w:rStyle w:val="CodeChar"/>
        </w:rPr>
        <w:t>conf</w:t>
      </w:r>
      <w:proofErr w:type="spellEnd"/>
      <w:r>
        <w:t xml:space="preserve"> directory, there is a file named </w:t>
      </w:r>
      <w:r w:rsidRPr="00C17B5D">
        <w:rPr>
          <w:b/>
          <w:i/>
        </w:rPr>
        <w:t>settings.xml</w:t>
      </w:r>
      <w:r>
        <w:t xml:space="preserve">. If your organization uses a private Nexus Repository, you may need to add a Repository to your configuration to resolve internally developed dependencies. Someone on your Organization’s dev team should be able to provide the configuration values to you. </w:t>
      </w:r>
    </w:p>
    <w:p w14:paraId="0F81AD7A" w14:textId="0026E7FF" w:rsidR="00C17B5D" w:rsidRPr="00C17B5D" w:rsidRDefault="00C17B5D" w:rsidP="00C17B5D">
      <w:pPr>
        <w:ind w:firstLine="720"/>
      </w:pPr>
      <w:r>
        <w:t xml:space="preserve">If you notice that dependency artifacts are not resolving, misconfiguration of the settings.xml is a likely culprit. </w:t>
      </w:r>
    </w:p>
    <w:p w14:paraId="5E583840" w14:textId="3B83B7B3" w:rsidR="008B0B55" w:rsidRDefault="008B0B55" w:rsidP="00E60FF5">
      <w:pPr>
        <w:pStyle w:val="Heading2"/>
      </w:pPr>
      <w:bookmarkStart w:id="211" w:name="_Toc484781656"/>
      <w:r>
        <w:t>Commands</w:t>
      </w:r>
      <w:bookmarkEnd w:id="211"/>
    </w:p>
    <w:p w14:paraId="651DDA04" w14:textId="5B62D779" w:rsidR="00DE3589" w:rsidRDefault="00DE3589" w:rsidP="007A2F6A">
      <w:pPr>
        <w:ind w:firstLine="720"/>
      </w:pPr>
      <w:r>
        <w:t xml:space="preserve">For a complete list of Maven Commands, you can check the Maven Documentation here – </w:t>
      </w:r>
    </w:p>
    <w:p w14:paraId="2F3962F3" w14:textId="56C6EC58" w:rsidR="00DE3589" w:rsidRDefault="00DE3589" w:rsidP="00DE3589">
      <w:hyperlink r:id="rId20" w:history="1">
        <w:r w:rsidRPr="00673E90">
          <w:rPr>
            <w:rStyle w:val="Hyperlink"/>
          </w:rPr>
          <w:t>https://maven.apache.org/ref/3.1.0/maven-embedder/cli.html</w:t>
        </w:r>
      </w:hyperlink>
      <w:r>
        <w:t xml:space="preserve"> </w:t>
      </w:r>
    </w:p>
    <w:p w14:paraId="2865C1D7" w14:textId="526370C8" w:rsidR="00DE3589" w:rsidRDefault="00DE3589" w:rsidP="007A2F6A">
      <w:pPr>
        <w:ind w:firstLine="720"/>
      </w:pPr>
      <w:r>
        <w:t xml:space="preserve">For the purposes of this document, we will focus on a subset of the Command line options to be more practical for users new to Maven. </w:t>
      </w:r>
    </w:p>
    <w:p w14:paraId="4BEA9394" w14:textId="4F0A8D9E" w:rsidR="00DE3589" w:rsidRDefault="00DE3589" w:rsidP="007A2F6A">
      <w:pPr>
        <w:ind w:firstLine="720"/>
      </w:pPr>
      <w:r>
        <w:t xml:space="preserve">All Maven commands should be executed through the IDE, or in the same directory as your POM.xml project file. </w:t>
      </w:r>
    </w:p>
    <w:p w14:paraId="3020BFEF" w14:textId="21343114" w:rsidR="00DE3589" w:rsidRDefault="00DE3589" w:rsidP="00DE3589">
      <w:pPr>
        <w:pStyle w:val="Heading3"/>
      </w:pPr>
      <w:bookmarkStart w:id="212" w:name="_Toc484781657"/>
      <w:r>
        <w:t>mvn install</w:t>
      </w:r>
      <w:bookmarkEnd w:id="212"/>
    </w:p>
    <w:p w14:paraId="7A4AEC13" w14:textId="5F1A8310" w:rsidR="007A2F6A" w:rsidRPr="00DE3589" w:rsidRDefault="00DE3589" w:rsidP="007A2F6A">
      <w:pPr>
        <w:ind w:firstLine="720"/>
      </w:pPr>
      <w:r>
        <w:t xml:space="preserve">This command will build your project artifact and add the artifact to your local Maven repository. The local maven repository is a cache of your build dependencies and your </w:t>
      </w:r>
      <w:r w:rsidR="007A2F6A">
        <w:t xml:space="preserve">compiled project artifacts. </w:t>
      </w:r>
    </w:p>
    <w:p w14:paraId="49E4FBBE" w14:textId="6F62A210" w:rsidR="00DE3589" w:rsidRDefault="00DE3589" w:rsidP="00DE3589">
      <w:pPr>
        <w:pStyle w:val="Heading3"/>
      </w:pPr>
      <w:bookmarkStart w:id="213" w:name="_Toc484781658"/>
      <w:r>
        <w:t>mvn clean</w:t>
      </w:r>
      <w:bookmarkEnd w:id="213"/>
    </w:p>
    <w:p w14:paraId="35F0215F" w14:textId="1F5E0E33" w:rsidR="007A2F6A" w:rsidRPr="007A2F6A" w:rsidRDefault="007A2F6A" w:rsidP="007A2F6A">
      <w:pPr>
        <w:ind w:firstLine="720"/>
      </w:pPr>
      <w:r w:rsidRPr="007A2F6A">
        <w:rPr>
          <w:rStyle w:val="CodeChar"/>
        </w:rPr>
        <w:t>clean</w:t>
      </w:r>
      <w:r>
        <w:t xml:space="preserve"> will remove all compiled or generated files from the </w:t>
      </w:r>
      <w:r w:rsidRPr="007A2F6A">
        <w:rPr>
          <w:rStyle w:val="CodeChar"/>
        </w:rPr>
        <w:t>${</w:t>
      </w:r>
      <w:proofErr w:type="gramStart"/>
      <w:r w:rsidRPr="007A2F6A">
        <w:rPr>
          <w:rStyle w:val="CodeChar"/>
        </w:rPr>
        <w:t>project.root</w:t>
      </w:r>
      <w:proofErr w:type="gramEnd"/>
      <w:r w:rsidRPr="007A2F6A">
        <w:rPr>
          <w:rStyle w:val="CodeChar"/>
        </w:rPr>
        <w:t>}</w:t>
      </w:r>
      <w:r>
        <w:t xml:space="preserve"> directory. Sometimes this is needed to clear out older generated sources (such as generated object Classes from an XSD or WSDL) to make sure you are building with the latest sources. This command can be chained with the </w:t>
      </w:r>
      <w:r w:rsidRPr="007A2F6A">
        <w:rPr>
          <w:rStyle w:val="CodeChar"/>
        </w:rPr>
        <w:t>install</w:t>
      </w:r>
      <w:r>
        <w:t xml:space="preserve"> command to perform both actions in one run. </w:t>
      </w:r>
    </w:p>
    <w:p w14:paraId="13F1CA80" w14:textId="1DD3DC37" w:rsidR="00DE3589" w:rsidRDefault="007A2F6A" w:rsidP="007A2F6A">
      <w:pPr>
        <w:pStyle w:val="Heading3"/>
      </w:pPr>
      <w:bookmarkStart w:id="214" w:name="_Toc484781659"/>
      <w:r>
        <w:lastRenderedPageBreak/>
        <w:t>-e and -U</w:t>
      </w:r>
      <w:bookmarkEnd w:id="214"/>
    </w:p>
    <w:p w14:paraId="63B3F0DC" w14:textId="16070C9C" w:rsidR="007A2F6A" w:rsidRDefault="007A2F6A" w:rsidP="007A2F6A">
      <w:pPr>
        <w:ind w:firstLine="720"/>
      </w:pPr>
      <w:r>
        <w:t xml:space="preserve">In some instances, a maven build may fail locally and not provide enough logging to determine the error. To add extra logging to your Maven builds, use the </w:t>
      </w:r>
      <w:r w:rsidRPr="007A2F6A">
        <w:rPr>
          <w:rStyle w:val="CodeChar"/>
        </w:rPr>
        <w:t>-e</w:t>
      </w:r>
      <w:r>
        <w:t xml:space="preserve"> command line switch. </w:t>
      </w:r>
    </w:p>
    <w:p w14:paraId="328AFB1A" w14:textId="52DE0F4E" w:rsidR="007A2F6A" w:rsidRDefault="007A2F6A" w:rsidP="007A2F6A">
      <w:pPr>
        <w:ind w:firstLine="720"/>
      </w:pPr>
      <w:r>
        <w:t xml:space="preserve">You can also force an update of all your dependencies from the Maven Central (or your organizations’ Nexus) Repository by using the </w:t>
      </w:r>
      <w:r w:rsidRPr="007A2F6A">
        <w:rPr>
          <w:rStyle w:val="CodeChar"/>
        </w:rPr>
        <w:t>-U</w:t>
      </w:r>
      <w:r>
        <w:t xml:space="preserve"> switch. This will go to the central or nexus repository to get the latest dependencies, even if your local versions were just pulled from the repository. </w:t>
      </w:r>
    </w:p>
    <w:p w14:paraId="2BFDF815" w14:textId="327E8245" w:rsidR="007A2F6A" w:rsidRDefault="007A2F6A" w:rsidP="007A2F6A">
      <w:pPr>
        <w:ind w:firstLine="720"/>
      </w:pPr>
      <w:r>
        <w:t>This is helpful when a new dependency versions is available in the Central or Nexus repository, but your local Maven repository has not marked that dependency to be re-fetched. This is generally only an issue with SNAPSHOT builds within your own organization.</w:t>
      </w:r>
    </w:p>
    <w:p w14:paraId="5A7B8013" w14:textId="53C5C37F" w:rsidR="00064D86" w:rsidRDefault="00064D86" w:rsidP="00064D86">
      <w:pPr>
        <w:ind w:left="720" w:firstLine="720"/>
        <w:rPr>
          <w:rStyle w:val="CodeChar"/>
        </w:rPr>
      </w:pPr>
      <w:proofErr w:type="gramStart"/>
      <w:r w:rsidRPr="00064D86">
        <w:rPr>
          <w:rStyle w:val="IntenseQuoteChar"/>
        </w:rPr>
        <w:t>Example</w:t>
      </w:r>
      <w:r>
        <w:t xml:space="preserve">  -</w:t>
      </w:r>
      <w:proofErr w:type="gramEnd"/>
      <w:r>
        <w:t xml:space="preserve"> </w:t>
      </w:r>
      <w:r w:rsidRPr="00064D86">
        <w:rPr>
          <w:rStyle w:val="CodeChar"/>
        </w:rPr>
        <w:t>mvn clean -e -U install</w:t>
      </w:r>
    </w:p>
    <w:p w14:paraId="64E9C603" w14:textId="7F6E0982" w:rsidR="00064D86" w:rsidRDefault="00BA2F3D" w:rsidP="00BA2F3D">
      <w:pPr>
        <w:pStyle w:val="Heading3"/>
      </w:pPr>
      <w:bookmarkStart w:id="215" w:name="_Toc484781660"/>
      <w:proofErr w:type="gramStart"/>
      <w:r>
        <w:t>dependency:tree</w:t>
      </w:r>
      <w:bookmarkEnd w:id="215"/>
      <w:proofErr w:type="gramEnd"/>
    </w:p>
    <w:p w14:paraId="36F5EE00" w14:textId="45276734" w:rsidR="00BA2F3D" w:rsidRDefault="00BA2F3D" w:rsidP="00BA2F3D">
      <w:r>
        <w:t>Maven also has the ability to output the full dependency tree of a project to allow you to easily detect conflicts, duplicates and even inherited dependencies in the console. To run this, you can use the following</w:t>
      </w:r>
    </w:p>
    <w:p w14:paraId="74949227" w14:textId="008C69F0" w:rsidR="00BA2F3D" w:rsidRDefault="00BA2F3D" w:rsidP="00BA2F3D">
      <w:pPr>
        <w:pStyle w:val="Code"/>
      </w:pPr>
      <w:r>
        <w:tab/>
        <w:t xml:space="preserve">mvn </w:t>
      </w:r>
      <w:proofErr w:type="gramStart"/>
      <w:r>
        <w:t>dependency:tree</w:t>
      </w:r>
      <w:proofErr w:type="gramEnd"/>
    </w:p>
    <w:p w14:paraId="6ED38F42" w14:textId="25786B50" w:rsidR="00BA2F3D" w:rsidRDefault="00BA2F3D" w:rsidP="00BA2F3D">
      <w:r>
        <w:t>or, for even greater detail</w:t>
      </w:r>
    </w:p>
    <w:p w14:paraId="17B993A9" w14:textId="546C4AEE" w:rsidR="00BA2F3D" w:rsidRDefault="00BA2F3D" w:rsidP="00BA2F3D">
      <w:pPr>
        <w:pStyle w:val="Code"/>
      </w:pPr>
      <w:r>
        <w:tab/>
        <w:t xml:space="preserve">mvn </w:t>
      </w:r>
      <w:proofErr w:type="gramStart"/>
      <w:r>
        <w:t>dependency:tree</w:t>
      </w:r>
      <w:proofErr w:type="gramEnd"/>
      <w:r>
        <w:t xml:space="preserve"> -</w:t>
      </w:r>
      <w:commentRangeStart w:id="216"/>
      <w:proofErr w:type="spellStart"/>
      <w:r>
        <w:t>Dverbose</w:t>
      </w:r>
      <w:commentRangeEnd w:id="216"/>
      <w:proofErr w:type="spellEnd"/>
      <w:r w:rsidR="00B0081E">
        <w:rPr>
          <w:rStyle w:val="CommentReference"/>
          <w:rFonts w:asciiTheme="minorHAnsi" w:hAnsiTheme="minorHAnsi"/>
          <w:color w:val="auto"/>
        </w:rPr>
        <w:commentReference w:id="216"/>
      </w:r>
    </w:p>
    <w:p w14:paraId="59836237" w14:textId="77777777" w:rsidR="00BA2F3D" w:rsidRPr="00BA2F3D" w:rsidRDefault="00BA2F3D" w:rsidP="00BA2F3D">
      <w:pPr>
        <w:pStyle w:val="Code"/>
      </w:pPr>
    </w:p>
    <w:p w14:paraId="7972DA65" w14:textId="7F7CB2EE" w:rsidR="008B0B55" w:rsidRDefault="0060314D" w:rsidP="00E60FF5">
      <w:pPr>
        <w:pStyle w:val="Heading2"/>
      </w:pPr>
      <w:bookmarkStart w:id="217" w:name="_Toc484781661"/>
      <w:r>
        <w:t xml:space="preserve">Using Maven </w:t>
      </w:r>
      <w:commentRangeStart w:id="218"/>
      <w:r>
        <w:t xml:space="preserve">with </w:t>
      </w:r>
      <w:commentRangeEnd w:id="218"/>
      <w:r w:rsidR="00B0081E">
        <w:rPr>
          <w:rStyle w:val="CommentReference"/>
          <w:rFonts w:asciiTheme="minorHAnsi" w:eastAsiaTheme="minorHAnsi" w:hAnsiTheme="minorHAnsi" w:cstheme="minorBidi"/>
          <w:color w:val="auto"/>
        </w:rPr>
        <w:commentReference w:id="218"/>
      </w:r>
      <w:r>
        <w:t>NetB</w:t>
      </w:r>
      <w:r w:rsidR="008B0B55">
        <w:t>eans</w:t>
      </w:r>
      <w:bookmarkEnd w:id="217"/>
    </w:p>
    <w:p w14:paraId="112555A3" w14:textId="581B7F6A" w:rsidR="007A2F6A" w:rsidRDefault="007A2F6A" w:rsidP="007A2F6A">
      <w:r>
        <w:tab/>
      </w:r>
      <w:r w:rsidR="00BA2F3D">
        <w:t xml:space="preserve">NetBeans for Java EE comes with a version of Maven bundled with it. However, in some situations, it is best to use a system-wide maven installation for sharing your Maven settings between multiple IDEs, or to allow for easier configuration of Maven. </w:t>
      </w:r>
    </w:p>
    <w:p w14:paraId="31F3FA3F" w14:textId="34B0373A" w:rsidR="00BA2F3D" w:rsidRPr="00BA2F3D" w:rsidRDefault="00BA2F3D" w:rsidP="00BA2F3D">
      <w:pPr>
        <w:ind w:firstLine="720"/>
      </w:pPr>
      <w:r>
        <w:t xml:space="preserve">If you are using a system-wide Maven installation as described above, you can configure NetBeans to use this instead by going to </w:t>
      </w:r>
      <w:r w:rsidRPr="00BA2F3D">
        <w:rPr>
          <w:b/>
          <w:i/>
        </w:rPr>
        <w:t>Tools</w:t>
      </w:r>
      <w:r>
        <w:t xml:space="preserve"> &gt; </w:t>
      </w:r>
      <w:r>
        <w:rPr>
          <w:b/>
          <w:i/>
        </w:rPr>
        <w:t>Options</w:t>
      </w:r>
      <w:r>
        <w:t xml:space="preserve"> as shown below.</w:t>
      </w:r>
    </w:p>
    <w:p w14:paraId="6301A01A" w14:textId="315C178A" w:rsidR="00BA2F3D" w:rsidRDefault="00BA2F3D" w:rsidP="00BA2F3D">
      <w:pPr>
        <w:jc w:val="center"/>
      </w:pPr>
      <w:r w:rsidRPr="00BA2F3D">
        <w:drawing>
          <wp:inline distT="0" distB="0" distL="0" distR="0" wp14:anchorId="16E31E90" wp14:editId="0BFF0B56">
            <wp:extent cx="3313430" cy="1876839"/>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398" cy="1888149"/>
                    </a:xfrm>
                    <a:prstGeom prst="rect">
                      <a:avLst/>
                    </a:prstGeom>
                  </pic:spPr>
                </pic:pic>
              </a:graphicData>
            </a:graphic>
          </wp:inline>
        </w:drawing>
      </w:r>
    </w:p>
    <w:p w14:paraId="34FFCB12" w14:textId="77427DF7" w:rsidR="00BA2F3D" w:rsidRDefault="00BA2F3D" w:rsidP="00BA2F3D">
      <w:r>
        <w:t xml:space="preserve">Next, go to the </w:t>
      </w:r>
      <w:r>
        <w:rPr>
          <w:b/>
          <w:i/>
        </w:rPr>
        <w:t xml:space="preserve">Java </w:t>
      </w:r>
      <w:r>
        <w:t xml:space="preserve">&gt; </w:t>
      </w:r>
      <w:r>
        <w:rPr>
          <w:b/>
          <w:i/>
        </w:rPr>
        <w:t>Maven</w:t>
      </w:r>
      <w:r>
        <w:t xml:space="preserve"> section in the Options Menu.</w:t>
      </w:r>
    </w:p>
    <w:p w14:paraId="4CE76A29" w14:textId="7AA3D3C2" w:rsidR="00BA2F3D" w:rsidRDefault="00BA2F3D" w:rsidP="00BA2F3D">
      <w:pPr>
        <w:jc w:val="center"/>
      </w:pPr>
      <w:r w:rsidRPr="00BA2F3D">
        <w:lastRenderedPageBreak/>
        <w:drawing>
          <wp:inline distT="0" distB="0" distL="0" distR="0" wp14:anchorId="403FEABA" wp14:editId="6258043B">
            <wp:extent cx="3975100" cy="345145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3214" cy="3458502"/>
                    </a:xfrm>
                    <a:prstGeom prst="rect">
                      <a:avLst/>
                    </a:prstGeom>
                  </pic:spPr>
                </pic:pic>
              </a:graphicData>
            </a:graphic>
          </wp:inline>
        </w:drawing>
      </w:r>
    </w:p>
    <w:p w14:paraId="79FFA6CB" w14:textId="5B52DE5B" w:rsidR="00BA2F3D" w:rsidRDefault="00BA2F3D" w:rsidP="00BA2F3D">
      <w:pPr>
        <w:rPr>
          <w:i/>
        </w:rPr>
      </w:pPr>
      <w:r>
        <w:t>In the drop</w:t>
      </w:r>
      <w:del w:id="219" w:author="Adam Clemons" w:date="2017-06-09T14:23:00Z">
        <w:r w:rsidDel="00AD504E">
          <w:delText xml:space="preserve"> </w:delText>
        </w:r>
      </w:del>
      <w:r>
        <w:t xml:space="preserve">down labeled </w:t>
      </w:r>
      <w:r>
        <w:rPr>
          <w:b/>
          <w:i/>
        </w:rPr>
        <w:t xml:space="preserve">Maven Home: </w:t>
      </w:r>
      <w:r>
        <w:t xml:space="preserve">you can browse to your local Maven Installation. The screenshot above shows NetBeans is already configured to use the Maven installation at </w:t>
      </w:r>
      <w:r w:rsidRPr="00BA2F3D">
        <w:rPr>
          <w:i/>
        </w:rPr>
        <w:t>C:\apache-maven-3.3.9\</w:t>
      </w:r>
    </w:p>
    <w:p w14:paraId="15292C31" w14:textId="77777777" w:rsidR="00BA2F3D" w:rsidRPr="00BA2F3D" w:rsidRDefault="00BA2F3D" w:rsidP="00BA2F3D"/>
    <w:p w14:paraId="46314B27" w14:textId="05A11EC0" w:rsidR="008B0B55" w:rsidRDefault="008B0B55" w:rsidP="00092E83">
      <w:pPr>
        <w:pStyle w:val="Heading2"/>
        <w:pPrChange w:id="220" w:author="Adam Clemons" w:date="2017-06-09T14:24:00Z">
          <w:pPr>
            <w:pStyle w:val="Heading3"/>
          </w:pPr>
        </w:pPrChange>
      </w:pPr>
      <w:bookmarkStart w:id="221" w:name="_Toc484781662"/>
      <w:r>
        <w:t xml:space="preserve">Using </w:t>
      </w:r>
      <w:r w:rsidRPr="00E60FF5">
        <w:rPr>
          <w:rStyle w:val="Heading2Char"/>
        </w:rPr>
        <w:t>Maven</w:t>
      </w:r>
      <w:r>
        <w:t xml:space="preserve"> with Eclipse</w:t>
      </w:r>
      <w:bookmarkEnd w:id="221"/>
    </w:p>
    <w:p w14:paraId="6C1CF7C0" w14:textId="449AD598" w:rsidR="008B0B55" w:rsidRDefault="008B0B55" w:rsidP="008B0B55">
      <w:pPr>
        <w:rPr>
          <w:ins w:id="222" w:author="Adam Clemons" w:date="2017-06-09T14:27:00Z"/>
        </w:rPr>
      </w:pPr>
    </w:p>
    <w:p w14:paraId="0301013D" w14:textId="0C5FFDCD" w:rsidR="00FC24E6" w:rsidRDefault="00FC24E6" w:rsidP="00FC24E6">
      <w:pPr>
        <w:ind w:firstLine="720"/>
        <w:rPr>
          <w:ins w:id="223" w:author="Adam Clemons" w:date="2017-06-09T14:28:00Z"/>
        </w:rPr>
        <w:pPrChange w:id="224" w:author="Adam Clemons" w:date="2017-06-09T14:28:00Z">
          <w:pPr/>
        </w:pPrChange>
      </w:pPr>
      <w:ins w:id="225" w:author="Adam Clemons" w:date="2017-06-09T14:27:00Z">
        <w:r>
          <w:t xml:space="preserve">Eclipse, just like NetBeans also includes a built-in Maven version. This will work for general development, but if you plan to bounce between code editors, or if you want to use the same Maven from the command line that your IDE is using, you can set it to use the system installed version. </w:t>
        </w:r>
      </w:ins>
    </w:p>
    <w:p w14:paraId="59986222" w14:textId="397FC6D3" w:rsidR="00FC24E6" w:rsidRDefault="00FC24E6" w:rsidP="00FC24E6">
      <w:pPr>
        <w:ind w:firstLine="720"/>
        <w:rPr>
          <w:ins w:id="226" w:author="Adam Clemons" w:date="2017-06-09T14:28:00Z"/>
          <w:b/>
          <w:i/>
        </w:rPr>
        <w:pPrChange w:id="227" w:author="Adam Clemons" w:date="2017-06-09T14:28:00Z">
          <w:pPr/>
        </w:pPrChange>
      </w:pPr>
      <w:ins w:id="228" w:author="Adam Clemons" w:date="2017-06-09T14:28:00Z">
        <w:r>
          <w:t xml:space="preserve">To configure Eclipse to use your system maven, go to </w:t>
        </w:r>
        <w:r>
          <w:rPr>
            <w:b/>
            <w:i/>
          </w:rPr>
          <w:t>Window</w:t>
        </w:r>
        <w:r>
          <w:t xml:space="preserve"> &gt; </w:t>
        </w:r>
        <w:r>
          <w:rPr>
            <w:b/>
            <w:i/>
          </w:rPr>
          <w:t>Preferences</w:t>
        </w:r>
      </w:ins>
    </w:p>
    <w:p w14:paraId="75FB6956" w14:textId="2A32413C" w:rsidR="00FC24E6" w:rsidRDefault="00FC24E6" w:rsidP="00FC24E6">
      <w:pPr>
        <w:ind w:firstLine="720"/>
        <w:rPr>
          <w:ins w:id="229" w:author="Adam Clemons" w:date="2017-06-09T14:29:00Z"/>
        </w:rPr>
      </w:pPr>
    </w:p>
    <w:p w14:paraId="64FD5444" w14:textId="1BC53D13" w:rsidR="00FC24E6" w:rsidRDefault="00FC24E6" w:rsidP="00FC24E6">
      <w:pPr>
        <w:rPr>
          <w:ins w:id="230" w:author="Adam Clemons" w:date="2017-06-09T14:29:00Z"/>
        </w:rPr>
      </w:pPr>
    </w:p>
    <w:p w14:paraId="78C4BE24" w14:textId="3D490CC6" w:rsidR="00FC24E6" w:rsidRDefault="00FC24E6" w:rsidP="00FC24E6">
      <w:pPr>
        <w:tabs>
          <w:tab w:val="left" w:pos="8128"/>
        </w:tabs>
        <w:jc w:val="center"/>
        <w:rPr>
          <w:ins w:id="231" w:author="Adam Clemons" w:date="2017-06-09T14:29:00Z"/>
        </w:rPr>
        <w:pPrChange w:id="232" w:author="Adam Clemons" w:date="2017-06-09T14:29:00Z">
          <w:pPr/>
        </w:pPrChange>
      </w:pPr>
      <w:ins w:id="233" w:author="Adam Clemons" w:date="2017-06-09T14:29:00Z">
        <w:r w:rsidRPr="00FC24E6">
          <w:lastRenderedPageBreak/>
          <w:drawing>
            <wp:inline distT="0" distB="0" distL="0" distR="0" wp14:anchorId="05C2C919" wp14:editId="2CA5E721">
              <wp:extent cx="3498903" cy="2041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7561" cy="2047000"/>
                      </a:xfrm>
                      <a:prstGeom prst="rect">
                        <a:avLst/>
                      </a:prstGeom>
                    </pic:spPr>
                  </pic:pic>
                </a:graphicData>
              </a:graphic>
            </wp:inline>
          </w:drawing>
        </w:r>
      </w:ins>
    </w:p>
    <w:p w14:paraId="367BD40F" w14:textId="1F60FE3B" w:rsidR="00FC24E6" w:rsidRDefault="00FC24E6" w:rsidP="00FC24E6">
      <w:pPr>
        <w:rPr>
          <w:ins w:id="234" w:author="Adam Clemons" w:date="2017-06-09T14:29:00Z"/>
        </w:rPr>
      </w:pPr>
      <w:ins w:id="235" w:author="Adam Clemons" w:date="2017-06-09T14:29:00Z">
        <w:r>
          <w:t xml:space="preserve">Next, navigate to the </w:t>
        </w:r>
        <w:r>
          <w:rPr>
            <w:b/>
            <w:i/>
          </w:rPr>
          <w:t xml:space="preserve">Maven </w:t>
        </w:r>
        <w:r>
          <w:t xml:space="preserve">&gt; </w:t>
        </w:r>
        <w:r>
          <w:rPr>
            <w:b/>
            <w:i/>
          </w:rPr>
          <w:t>Installations</w:t>
        </w:r>
        <w:r>
          <w:t xml:space="preserve"> section of the Preferences Window. </w:t>
        </w:r>
      </w:ins>
    </w:p>
    <w:p w14:paraId="6705E73C" w14:textId="32CD1396" w:rsidR="00FC24E6" w:rsidRDefault="00FC24E6" w:rsidP="00FC24E6">
      <w:pPr>
        <w:jc w:val="center"/>
        <w:rPr>
          <w:ins w:id="236" w:author="Adam Clemons" w:date="2017-06-09T14:30:00Z"/>
        </w:rPr>
        <w:pPrChange w:id="237" w:author="Adam Clemons" w:date="2017-06-09T14:30:00Z">
          <w:pPr/>
        </w:pPrChange>
      </w:pPr>
      <w:ins w:id="238" w:author="Adam Clemons" w:date="2017-06-09T14:30:00Z">
        <w:r w:rsidRPr="00FC24E6">
          <w:drawing>
            <wp:inline distT="0" distB="0" distL="0" distR="0" wp14:anchorId="1CB994D1" wp14:editId="6B315378">
              <wp:extent cx="4292390" cy="3438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7507" cy="3442944"/>
                      </a:xfrm>
                      <a:prstGeom prst="rect">
                        <a:avLst/>
                      </a:prstGeom>
                    </pic:spPr>
                  </pic:pic>
                </a:graphicData>
              </a:graphic>
            </wp:inline>
          </w:drawing>
        </w:r>
      </w:ins>
    </w:p>
    <w:p w14:paraId="00754274" w14:textId="6B1E3103" w:rsidR="00FC24E6" w:rsidRDefault="00FC24E6" w:rsidP="00FC24E6">
      <w:pPr>
        <w:rPr>
          <w:ins w:id="239" w:author="Adam Clemons" w:date="2017-06-09T14:30:00Z"/>
        </w:rPr>
      </w:pPr>
      <w:ins w:id="240" w:author="Adam Clemons" w:date="2017-06-09T14:30:00Z">
        <w:r>
          <w:t xml:space="preserve">To add a local Maven installation, you can click </w:t>
        </w:r>
        <w:r>
          <w:rPr>
            <w:b/>
            <w:i/>
          </w:rPr>
          <w:t>Add…</w:t>
        </w:r>
        <w:r>
          <w:t xml:space="preserve"> and browse to the directory of your Maven Installation. </w:t>
        </w:r>
      </w:ins>
    </w:p>
    <w:p w14:paraId="004B4385" w14:textId="148B0116" w:rsidR="00FC24E6" w:rsidRDefault="00FC24E6" w:rsidP="00FC24E6">
      <w:pPr>
        <w:jc w:val="center"/>
        <w:rPr>
          <w:ins w:id="241" w:author="Adam Clemons" w:date="2017-06-09T14:31:00Z"/>
        </w:rPr>
        <w:pPrChange w:id="242" w:author="Adam Clemons" w:date="2017-06-09T14:31:00Z">
          <w:pPr/>
        </w:pPrChange>
      </w:pPr>
      <w:ins w:id="243" w:author="Adam Clemons" w:date="2017-06-09T14:31:00Z">
        <w:r w:rsidRPr="00FC24E6">
          <w:lastRenderedPageBreak/>
          <w:drawing>
            <wp:inline distT="0" distB="0" distL="0" distR="0" wp14:anchorId="0068965A" wp14:editId="475CBD3B">
              <wp:extent cx="5493032" cy="374669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3032" cy="3746693"/>
                      </a:xfrm>
                      <a:prstGeom prst="rect">
                        <a:avLst/>
                      </a:prstGeom>
                    </pic:spPr>
                  </pic:pic>
                </a:graphicData>
              </a:graphic>
            </wp:inline>
          </w:drawing>
        </w:r>
      </w:ins>
    </w:p>
    <w:p w14:paraId="33B574E5" w14:textId="7D13EF2E" w:rsidR="00FC24E6" w:rsidRDefault="00FC24E6" w:rsidP="00FC24E6">
      <w:pPr>
        <w:rPr>
          <w:ins w:id="244" w:author="Adam Clemons" w:date="2017-06-09T14:32:00Z"/>
        </w:rPr>
      </w:pPr>
      <w:ins w:id="245" w:author="Adam Clemons" w:date="2017-06-09T14:31:00Z">
        <w:r>
          <w:t xml:space="preserve">Once you click “Finish” you can activate your Maven </w:t>
        </w:r>
      </w:ins>
      <w:ins w:id="246" w:author="Adam Clemons" w:date="2017-06-09T14:32:00Z">
        <w:r w:rsidR="00892679">
          <w:t>Installation</w:t>
        </w:r>
      </w:ins>
      <w:ins w:id="247" w:author="Adam Clemons" w:date="2017-06-09T14:31:00Z">
        <w:r>
          <w:t xml:space="preserve"> by checking the box next to it in the Preferences Window. </w:t>
        </w:r>
      </w:ins>
    </w:p>
    <w:p w14:paraId="00CBBD16" w14:textId="52C3BF3B" w:rsidR="00892679" w:rsidRDefault="00892679" w:rsidP="00892679">
      <w:pPr>
        <w:jc w:val="center"/>
        <w:rPr>
          <w:ins w:id="248" w:author="Adam Clemons" w:date="2017-06-09T14:32:00Z"/>
        </w:rPr>
        <w:pPrChange w:id="249" w:author="Adam Clemons" w:date="2017-06-09T14:32:00Z">
          <w:pPr/>
        </w:pPrChange>
      </w:pPr>
      <w:ins w:id="250" w:author="Adam Clemons" w:date="2017-06-09T14:32:00Z">
        <w:r w:rsidRPr="00892679">
          <w:drawing>
            <wp:inline distT="0" distB="0" distL="0" distR="0" wp14:anchorId="7D3338C0" wp14:editId="311508F9">
              <wp:extent cx="4324572" cy="19304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572" cy="1930499"/>
                      </a:xfrm>
                      <a:prstGeom prst="rect">
                        <a:avLst/>
                      </a:prstGeom>
                    </pic:spPr>
                  </pic:pic>
                </a:graphicData>
              </a:graphic>
            </wp:inline>
          </w:drawing>
        </w:r>
      </w:ins>
    </w:p>
    <w:p w14:paraId="3A8C1001" w14:textId="4D703275" w:rsidR="00892679" w:rsidRPr="00FC24E6" w:rsidRDefault="00892679" w:rsidP="00892679">
      <w:ins w:id="251" w:author="Adam Clemons" w:date="2017-06-09T14:33:00Z">
        <w:r>
          <w:t xml:space="preserve">Once you’ve checked your Maven installation in the Options, click </w:t>
        </w:r>
        <w:r w:rsidRPr="00892679">
          <w:rPr>
            <w:b/>
            <w:i/>
            <w:rPrChange w:id="252" w:author="Adam Clemons" w:date="2017-06-09T14:33:00Z">
              <w:rPr/>
            </w:rPrChange>
          </w:rPr>
          <w:t>Apply</w:t>
        </w:r>
        <w:r>
          <w:t xml:space="preserve"> and then </w:t>
        </w:r>
        <w:r w:rsidRPr="00892679">
          <w:rPr>
            <w:b/>
            <w:i/>
            <w:rPrChange w:id="253" w:author="Adam Clemons" w:date="2017-06-09T14:33:00Z">
              <w:rPr/>
            </w:rPrChange>
          </w:rPr>
          <w:t>OK</w:t>
        </w:r>
      </w:ins>
      <w:bookmarkStart w:id="254" w:name="_GoBack"/>
      <w:bookmarkEnd w:id="254"/>
    </w:p>
    <w:p w14:paraId="2E595FC3" w14:textId="77777777" w:rsidR="008B0B55" w:rsidRDefault="008B0B55" w:rsidP="00E60FF5">
      <w:pPr>
        <w:pStyle w:val="Heading1"/>
      </w:pPr>
      <w:bookmarkStart w:id="255" w:name="_Toc484781663"/>
      <w:commentRangeStart w:id="256"/>
      <w:r>
        <w:lastRenderedPageBreak/>
        <w:t>Getting the Demo Code and opening in your IDE</w:t>
      </w:r>
      <w:commentRangeEnd w:id="256"/>
      <w:r w:rsidR="002B5E31">
        <w:rPr>
          <w:rStyle w:val="CommentReference"/>
          <w:rFonts w:asciiTheme="minorHAnsi" w:eastAsiaTheme="minorHAnsi" w:hAnsiTheme="minorHAnsi" w:cstheme="minorBidi"/>
          <w:color w:val="auto"/>
        </w:rPr>
        <w:commentReference w:id="256"/>
      </w:r>
      <w:bookmarkEnd w:id="255"/>
    </w:p>
    <w:p w14:paraId="35BB7B9B" w14:textId="77777777" w:rsidR="008B0B55" w:rsidRDefault="008B0B55" w:rsidP="00E60FF5">
      <w:pPr>
        <w:pStyle w:val="Heading2"/>
      </w:pPr>
      <w:bookmarkStart w:id="257" w:name="_Toc484781664"/>
      <w:r>
        <w:t>Eclipse</w:t>
      </w:r>
      <w:bookmarkEnd w:id="257"/>
    </w:p>
    <w:p w14:paraId="7481B2E3" w14:textId="0ED2103E" w:rsidR="008B0B55" w:rsidRDefault="00C0320D" w:rsidP="00E60FF5">
      <w:pPr>
        <w:pStyle w:val="Heading2"/>
      </w:pPr>
      <w:bookmarkStart w:id="258" w:name="_Toc484781665"/>
      <w:r>
        <w:t>NetBeans</w:t>
      </w:r>
      <w:bookmarkEnd w:id="258"/>
    </w:p>
    <w:p w14:paraId="2EB8968B" w14:textId="77777777" w:rsidR="008B0B55" w:rsidRDefault="008B0B55" w:rsidP="00E60FF5">
      <w:pPr>
        <w:pStyle w:val="Heading2"/>
      </w:pPr>
      <w:bookmarkStart w:id="259" w:name="_Toc484781666"/>
      <w:commentRangeStart w:id="260"/>
      <w:r>
        <w:t>Generic Text Editor (advanced)</w:t>
      </w:r>
      <w:commentRangeEnd w:id="260"/>
      <w:r w:rsidR="002B5E31">
        <w:rPr>
          <w:rStyle w:val="CommentReference"/>
          <w:rFonts w:asciiTheme="minorHAnsi" w:eastAsiaTheme="minorHAnsi" w:hAnsiTheme="minorHAnsi" w:cstheme="minorBidi"/>
          <w:color w:val="auto"/>
        </w:rPr>
        <w:commentReference w:id="260"/>
      </w:r>
      <w:bookmarkEnd w:id="259"/>
    </w:p>
    <w:p w14:paraId="7A741182" w14:textId="77777777" w:rsidR="008B0B55" w:rsidRDefault="008B0B55" w:rsidP="00E60FF5">
      <w:pPr>
        <w:pStyle w:val="Heading1"/>
      </w:pPr>
      <w:bookmarkStart w:id="261" w:name="_Toc484781667"/>
      <w:r>
        <w:t>Running the Demo Code</w:t>
      </w:r>
      <w:bookmarkEnd w:id="261"/>
    </w:p>
    <w:p w14:paraId="51D09F36" w14:textId="77777777" w:rsidR="008B0B55" w:rsidRDefault="008B0B55" w:rsidP="00E60FF5">
      <w:pPr>
        <w:pStyle w:val="Heading2"/>
      </w:pPr>
      <w:bookmarkStart w:id="262" w:name="_Toc484781668"/>
      <w:r>
        <w:t>Eclipse</w:t>
      </w:r>
      <w:bookmarkEnd w:id="262"/>
    </w:p>
    <w:p w14:paraId="4B78C58A" w14:textId="6C460AC7" w:rsidR="008B0B55" w:rsidRDefault="00C0320D" w:rsidP="00E60FF5">
      <w:pPr>
        <w:pStyle w:val="Heading2"/>
      </w:pPr>
      <w:bookmarkStart w:id="263" w:name="_Toc484781669"/>
      <w:r>
        <w:t>NetBeans</w:t>
      </w:r>
      <w:bookmarkEnd w:id="263"/>
    </w:p>
    <w:p w14:paraId="733F20B0" w14:textId="77777777" w:rsidR="008B0B55" w:rsidRDefault="008B0B55" w:rsidP="00E60FF5">
      <w:pPr>
        <w:pStyle w:val="Heading2"/>
      </w:pPr>
      <w:bookmarkStart w:id="264" w:name="_Toc484781670"/>
      <w:r>
        <w:t>Generic Text Editor</w:t>
      </w:r>
      <w:bookmarkEnd w:id="264"/>
    </w:p>
    <w:p w14:paraId="57D5ECCF" w14:textId="77777777" w:rsidR="008B0B55" w:rsidRPr="008B0B55" w:rsidRDefault="008B0B55" w:rsidP="008B0B55"/>
    <w:sectPr w:rsidR="008B0B55" w:rsidRPr="008B0B55" w:rsidSect="004279F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3" w:author="Adam Clemons" w:date="2017-06-09T13:40:00Z" w:initials="AC">
    <w:p w14:paraId="568C60E9" w14:textId="626EA023" w:rsidR="008B3BBA" w:rsidRDefault="008B3BBA">
      <w:pPr>
        <w:pStyle w:val="CommentText"/>
      </w:pPr>
      <w:r>
        <w:rPr>
          <w:rStyle w:val="CommentReference"/>
        </w:rPr>
        <w:annotationRef/>
      </w:r>
      <w:r>
        <w:rPr>
          <w:noProof/>
        </w:rPr>
        <w:t>Need to add explanations of each type and operator with code examples (maybe just link to the gist?)</w:t>
      </w:r>
    </w:p>
  </w:comment>
  <w:comment w:id="194" w:author="Adam Clemons" w:date="2017-06-09T13:41:00Z" w:initials="AC">
    <w:p w14:paraId="2C5A3252" w14:textId="0AD4CD10" w:rsidR="008B3BBA" w:rsidRDefault="008B3BBA">
      <w:pPr>
        <w:pStyle w:val="CommentText"/>
      </w:pPr>
      <w:r>
        <w:rPr>
          <w:rStyle w:val="CommentReference"/>
        </w:rPr>
        <w:annotationRef/>
      </w:r>
      <w:r>
        <w:t>Do I really need to cover this?</w:t>
      </w:r>
    </w:p>
  </w:comment>
  <w:comment w:id="195" w:author="Adam Clemons" w:date="2017-06-09T13:41:00Z" w:initials="AC">
    <w:p w14:paraId="23B26681" w14:textId="0E13386F" w:rsidR="008B3BBA" w:rsidRDefault="008B3BBA">
      <w:pPr>
        <w:pStyle w:val="CommentText"/>
      </w:pPr>
      <w:r>
        <w:rPr>
          <w:rStyle w:val="CommentReference"/>
        </w:rPr>
        <w:annotationRef/>
      </w:r>
    </w:p>
  </w:comment>
  <w:comment w:id="196" w:author="Adam Clemons" w:date="2017-06-09T13:41:00Z" w:initials="AC">
    <w:p w14:paraId="2D616D7F" w14:textId="59F9E092" w:rsidR="008B3BBA" w:rsidRDefault="008B3BBA">
      <w:pPr>
        <w:pStyle w:val="CommentText"/>
      </w:pPr>
      <w:r>
        <w:rPr>
          <w:rStyle w:val="CommentReference"/>
        </w:rPr>
        <w:annotationRef/>
      </w:r>
      <w:r>
        <w:t>Not sure if this is relevant</w:t>
      </w:r>
    </w:p>
    <w:p w14:paraId="62292464" w14:textId="77777777" w:rsidR="008B3BBA" w:rsidRDefault="008B3BBA">
      <w:pPr>
        <w:pStyle w:val="CommentText"/>
      </w:pPr>
    </w:p>
  </w:comment>
  <w:comment w:id="197" w:author="Adam Clemons" w:date="2017-06-09T13:42:00Z" w:initials="AC">
    <w:p w14:paraId="6FB1EC24" w14:textId="0AF0E968" w:rsidR="008B3BBA" w:rsidRDefault="008B3BBA">
      <w:pPr>
        <w:pStyle w:val="CommentText"/>
      </w:pPr>
      <w:r>
        <w:rPr>
          <w:rStyle w:val="CommentReference"/>
        </w:rPr>
        <w:annotationRef/>
      </w:r>
      <w:r>
        <w:t>I’ve literally never used these…. Including for completeness… will need to refer back to my notes/books to remember exactly how they work/what they’re called…</w:t>
      </w:r>
    </w:p>
  </w:comment>
  <w:comment w:id="200" w:author="Adam Clemons" w:date="2017-06-09T10:54:00Z" w:initials="AC">
    <w:p w14:paraId="6B9A4D9D" w14:textId="77777777" w:rsidR="008B3BBA" w:rsidRDefault="008B3BBA">
      <w:pPr>
        <w:pStyle w:val="CommentText"/>
      </w:pPr>
      <w:r>
        <w:rPr>
          <w:rStyle w:val="CommentReference"/>
        </w:rPr>
        <w:annotationRef/>
      </w:r>
      <w:r>
        <w:t xml:space="preserve">Need to add example Interface Here. </w:t>
      </w:r>
    </w:p>
    <w:p w14:paraId="19A05E39" w14:textId="77777777" w:rsidR="008B3BBA" w:rsidRDefault="008B3BBA">
      <w:pPr>
        <w:pStyle w:val="CommentText"/>
      </w:pPr>
    </w:p>
  </w:comment>
  <w:comment w:id="202" w:author="Adam Clemons" w:date="2017-06-09T10:54:00Z" w:initials="AC">
    <w:p w14:paraId="384B709F" w14:textId="77777777" w:rsidR="008B3BBA" w:rsidRDefault="008B3BBA">
      <w:pPr>
        <w:pStyle w:val="CommentText"/>
      </w:pPr>
      <w:r>
        <w:rPr>
          <w:rStyle w:val="CommentReference"/>
        </w:rPr>
        <w:annotationRef/>
      </w:r>
      <w:r>
        <w:t>TODO: Add the Implementation Example for Example Interface</w:t>
      </w:r>
    </w:p>
    <w:p w14:paraId="412C5B47" w14:textId="77777777" w:rsidR="008B3BBA" w:rsidRDefault="008B3BBA">
      <w:pPr>
        <w:pStyle w:val="CommentText"/>
      </w:pPr>
    </w:p>
  </w:comment>
  <w:comment w:id="204" w:author="Adam Clemons" w:date="2017-06-09T10:54:00Z" w:initials="AC">
    <w:p w14:paraId="5DB692A0" w14:textId="77777777" w:rsidR="008B3BBA" w:rsidRDefault="008B3BBA">
      <w:pPr>
        <w:pStyle w:val="CommentText"/>
      </w:pPr>
      <w:r>
        <w:t xml:space="preserve">TODO: </w:t>
      </w:r>
    </w:p>
    <w:p w14:paraId="4023EA2D" w14:textId="77777777" w:rsidR="008B3BBA" w:rsidRDefault="008B3BBA">
      <w:pPr>
        <w:pStyle w:val="CommentText"/>
      </w:pPr>
      <w:r>
        <w:rPr>
          <w:rStyle w:val="CommentReference"/>
        </w:rPr>
        <w:annotationRef/>
      </w:r>
      <w:r>
        <w:t>Show Examples of @Override</w:t>
      </w:r>
    </w:p>
  </w:comment>
  <w:comment w:id="206" w:author="Adam Clemons" w:date="2017-06-09T10:55:00Z" w:initials="AC">
    <w:p w14:paraId="3CDBA953" w14:textId="77777777" w:rsidR="008B3BBA" w:rsidRDefault="008B3BBA">
      <w:pPr>
        <w:pStyle w:val="CommentText"/>
      </w:pPr>
      <w:r>
        <w:rPr>
          <w:rStyle w:val="CommentReference"/>
        </w:rPr>
        <w:annotationRef/>
      </w:r>
      <w:r>
        <w:t xml:space="preserve">I need to create a MOCK database and dataset to execute </w:t>
      </w:r>
      <w:proofErr w:type="spellStart"/>
      <w:r>
        <w:t>Entitites</w:t>
      </w:r>
      <w:proofErr w:type="spellEnd"/>
      <w:r>
        <w:t>/</w:t>
      </w:r>
      <w:proofErr w:type="spellStart"/>
      <w:r>
        <w:t>NativeQueries</w:t>
      </w:r>
      <w:proofErr w:type="spellEnd"/>
      <w:r>
        <w:t xml:space="preserve"> against. </w:t>
      </w:r>
    </w:p>
  </w:comment>
  <w:comment w:id="216" w:author="Adam Clemons" w:date="2017-06-09T13:43:00Z" w:initials="AC">
    <w:p w14:paraId="1DEFFF8F" w14:textId="52A93C70" w:rsidR="008B3BBA" w:rsidRDefault="008B3BBA">
      <w:pPr>
        <w:pStyle w:val="CommentText"/>
      </w:pPr>
      <w:r>
        <w:rPr>
          <w:rStyle w:val="CommentReference"/>
        </w:rPr>
        <w:annotationRef/>
      </w:r>
      <w:r>
        <w:t xml:space="preserve">Would be great if I could include some Junit Tests in this too. </w:t>
      </w:r>
    </w:p>
    <w:p w14:paraId="418080BC" w14:textId="77777777" w:rsidR="008B3BBA" w:rsidRDefault="008B3BBA">
      <w:pPr>
        <w:pStyle w:val="CommentText"/>
      </w:pPr>
    </w:p>
  </w:comment>
  <w:comment w:id="218" w:author="Adam Clemons" w:date="2017-06-09T13:43:00Z" w:initials="AC">
    <w:p w14:paraId="0BEF2443" w14:textId="3CE0975C" w:rsidR="008B3BBA" w:rsidRDefault="008B3BBA">
      <w:pPr>
        <w:pStyle w:val="CommentText"/>
      </w:pPr>
      <w:r>
        <w:rPr>
          <w:rStyle w:val="CommentReference"/>
        </w:rPr>
        <w:annotationRef/>
      </w:r>
      <w:r>
        <w:t xml:space="preserve">The Demo Code does not need a system Maven… embedded works just fine. </w:t>
      </w:r>
    </w:p>
  </w:comment>
  <w:comment w:id="256" w:author="Adam Clemons" w:date="2017-06-09T10:56:00Z" w:initials="AC">
    <w:p w14:paraId="51FB9AFC" w14:textId="77777777" w:rsidR="008B3BBA" w:rsidRDefault="008B3BBA">
      <w:pPr>
        <w:pStyle w:val="CommentText"/>
      </w:pPr>
      <w:r>
        <w:rPr>
          <w:rStyle w:val="CommentReference"/>
        </w:rPr>
        <w:annotationRef/>
      </w:r>
      <w:r>
        <w:t xml:space="preserve">This section will deal exclusively with the Demo Spring Project and show deployment, testing, and building </w:t>
      </w:r>
      <w:proofErr w:type="spellStart"/>
      <w:r>
        <w:t>witih</w:t>
      </w:r>
      <w:proofErr w:type="spellEnd"/>
      <w:r>
        <w:t xml:space="preserve"> Maven, as well as using Entities and Interfaces, and Inheritance all in one… This is the “it all comes together”</w:t>
      </w:r>
    </w:p>
    <w:p w14:paraId="3C759A7A" w14:textId="77777777" w:rsidR="008B3BBA" w:rsidRDefault="008B3BBA">
      <w:pPr>
        <w:pStyle w:val="CommentText"/>
      </w:pPr>
    </w:p>
  </w:comment>
  <w:comment w:id="260" w:author="Adam Clemons" w:date="2017-06-09T10:56:00Z" w:initials="AC">
    <w:p w14:paraId="06B40780" w14:textId="77777777" w:rsidR="008B3BBA" w:rsidRDefault="008B3BBA">
      <w:pPr>
        <w:pStyle w:val="CommentText"/>
      </w:pPr>
      <w:r>
        <w:rPr>
          <w:rStyle w:val="CommentReference"/>
        </w:rPr>
        <w:annotationRef/>
      </w:r>
      <w:r>
        <w:t xml:space="preserve">All Command Line – Show Bash/Windows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C60E9" w15:done="0"/>
  <w15:commentEx w15:paraId="2C5A3252" w15:done="0"/>
  <w15:commentEx w15:paraId="23B26681" w15:done="0"/>
  <w15:commentEx w15:paraId="62292464" w15:paraIdParent="23B26681" w15:done="0"/>
  <w15:commentEx w15:paraId="6FB1EC24" w15:done="0"/>
  <w15:commentEx w15:paraId="19A05E39" w15:done="0"/>
  <w15:commentEx w15:paraId="412C5B47" w15:done="0"/>
  <w15:commentEx w15:paraId="4023EA2D" w15:done="0"/>
  <w15:commentEx w15:paraId="3CDBA953" w15:done="0"/>
  <w15:commentEx w15:paraId="418080BC" w15:done="0"/>
  <w15:commentEx w15:paraId="0BEF2443" w15:done="0"/>
  <w15:commentEx w15:paraId="3C759A7A" w15:done="0"/>
  <w15:commentEx w15:paraId="06B407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8A1C" w14:textId="77777777" w:rsidR="00954F6F" w:rsidRDefault="00954F6F" w:rsidP="00FD0DB1">
      <w:pPr>
        <w:spacing w:after="0" w:line="240" w:lineRule="auto"/>
      </w:pPr>
      <w:r>
        <w:separator/>
      </w:r>
    </w:p>
  </w:endnote>
  <w:endnote w:type="continuationSeparator" w:id="0">
    <w:p w14:paraId="735169B0" w14:textId="77777777" w:rsidR="00954F6F" w:rsidRDefault="00954F6F" w:rsidP="00FD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825DF" w14:textId="77777777" w:rsidR="00954F6F" w:rsidRDefault="00954F6F" w:rsidP="00FD0DB1">
      <w:pPr>
        <w:spacing w:after="0" w:line="240" w:lineRule="auto"/>
      </w:pPr>
      <w:r>
        <w:separator/>
      </w:r>
    </w:p>
  </w:footnote>
  <w:footnote w:type="continuationSeparator" w:id="0">
    <w:p w14:paraId="26A298EA" w14:textId="77777777" w:rsidR="00954F6F" w:rsidRDefault="00954F6F" w:rsidP="00FD0DB1">
      <w:pPr>
        <w:spacing w:after="0" w:line="240" w:lineRule="auto"/>
      </w:pPr>
      <w:r>
        <w:continuationSeparator/>
      </w:r>
    </w:p>
  </w:footnote>
  <w:footnote w:id="1">
    <w:p w14:paraId="1FFE2988" w14:textId="77777777" w:rsidR="008B3BBA" w:rsidRPr="009F58E3" w:rsidRDefault="008B3BBA">
      <w:pPr>
        <w:pStyle w:val="FootnoteText"/>
      </w:pPr>
      <w:r>
        <w:rPr>
          <w:rStyle w:val="FootnoteReference"/>
        </w:rPr>
        <w:footnoteRef/>
      </w:r>
      <w:r>
        <w:t xml:space="preserve"> There is some debate within the developer community as to the ‘purity’ of Java’s Object Orientation, mostly because of the primitive types not inheriting from </w:t>
      </w:r>
      <w:r w:rsidRPr="009F58E3">
        <w:rPr>
          <w:i/>
        </w:rPr>
        <w:t>Object</w:t>
      </w:r>
      <w:r>
        <w:t>.</w:t>
      </w:r>
    </w:p>
  </w:footnote>
  <w:footnote w:id="2">
    <w:p w14:paraId="748C07F7" w14:textId="77777777" w:rsidR="008B3BBA" w:rsidRDefault="008B3BBA">
      <w:pPr>
        <w:pStyle w:val="FootnoteText"/>
      </w:pPr>
      <w:r>
        <w:rPr>
          <w:rStyle w:val="FootnoteReference"/>
        </w:rPr>
        <w:footnoteRef/>
      </w:r>
      <w:r>
        <w:t xml:space="preserve"> An Abstract Class Implementing an Interface does not have to implement all the methods, since an Abstract Class is not considered to be “Concrete”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632FE1"/>
    <w:multiLevelType w:val="hybridMultilevel"/>
    <w:tmpl w:val="8396A4B2"/>
    <w:lvl w:ilvl="0" w:tplc="284C466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6062EF"/>
    <w:multiLevelType w:val="hybridMultilevel"/>
    <w:tmpl w:val="D6CE5C7A"/>
    <w:lvl w:ilvl="0" w:tplc="DCB6EA6C">
      <w:start w:val="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lemons">
    <w15:presenceInfo w15:providerId="Windows Live" w15:userId="682d516ec7e8e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22"/>
    <w:rsid w:val="00064D86"/>
    <w:rsid w:val="00092E83"/>
    <w:rsid w:val="000E1D22"/>
    <w:rsid w:val="001C4AF1"/>
    <w:rsid w:val="002B5E31"/>
    <w:rsid w:val="004279F6"/>
    <w:rsid w:val="005245D6"/>
    <w:rsid w:val="0060314D"/>
    <w:rsid w:val="00644ADF"/>
    <w:rsid w:val="006C37C4"/>
    <w:rsid w:val="007745AE"/>
    <w:rsid w:val="007A2F6A"/>
    <w:rsid w:val="007E4E76"/>
    <w:rsid w:val="007F0E97"/>
    <w:rsid w:val="00892679"/>
    <w:rsid w:val="008B0B55"/>
    <w:rsid w:val="008B3BBA"/>
    <w:rsid w:val="00954F6F"/>
    <w:rsid w:val="009F58E3"/>
    <w:rsid w:val="00AA036A"/>
    <w:rsid w:val="00AC7891"/>
    <w:rsid w:val="00AD504E"/>
    <w:rsid w:val="00B0081E"/>
    <w:rsid w:val="00B21D8E"/>
    <w:rsid w:val="00BA2F3D"/>
    <w:rsid w:val="00BF4A4E"/>
    <w:rsid w:val="00C0320D"/>
    <w:rsid w:val="00C17B5D"/>
    <w:rsid w:val="00C44AEC"/>
    <w:rsid w:val="00C71893"/>
    <w:rsid w:val="00CD3082"/>
    <w:rsid w:val="00D6647E"/>
    <w:rsid w:val="00D85CD5"/>
    <w:rsid w:val="00DE3589"/>
    <w:rsid w:val="00DF0029"/>
    <w:rsid w:val="00E60FF5"/>
    <w:rsid w:val="00EC2CCE"/>
    <w:rsid w:val="00ED1AE6"/>
    <w:rsid w:val="00F22F23"/>
    <w:rsid w:val="00F25522"/>
    <w:rsid w:val="00FC24E6"/>
    <w:rsid w:val="00FD0DB1"/>
    <w:rsid w:val="00FE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831"/>
  <w15:chartTrackingRefBased/>
  <w15:docId w15:val="{8690D48D-F573-4F50-8DE4-6562F8C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4AF1"/>
  </w:style>
  <w:style w:type="paragraph" w:styleId="Heading1">
    <w:name w:val="heading 1"/>
    <w:basedOn w:val="Normal"/>
    <w:next w:val="Normal"/>
    <w:link w:val="Heading1Char"/>
    <w:uiPriority w:val="9"/>
    <w:qFormat/>
    <w:rsid w:val="001C4AF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C4AF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C4AF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1C4AF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C4AF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C4AF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C4AF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C4AF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C4AF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F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C4AF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C4AF1"/>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8B0B55"/>
    <w:rPr>
      <w:color w:val="0563C1" w:themeColor="hyperlink"/>
      <w:u w:val="single"/>
    </w:rPr>
  </w:style>
  <w:style w:type="character" w:styleId="Mention">
    <w:name w:val="Mention"/>
    <w:basedOn w:val="DefaultParagraphFont"/>
    <w:uiPriority w:val="99"/>
    <w:semiHidden/>
    <w:unhideWhenUsed/>
    <w:rsid w:val="008B0B55"/>
    <w:rPr>
      <w:color w:val="2B579A"/>
      <w:shd w:val="clear" w:color="auto" w:fill="E6E6E6"/>
    </w:rPr>
  </w:style>
  <w:style w:type="character" w:customStyle="1" w:styleId="Heading4Char">
    <w:name w:val="Heading 4 Char"/>
    <w:basedOn w:val="DefaultParagraphFont"/>
    <w:link w:val="Heading4"/>
    <w:uiPriority w:val="9"/>
    <w:rsid w:val="001C4AF1"/>
    <w:rPr>
      <w:rFonts w:asciiTheme="majorHAnsi" w:eastAsiaTheme="majorEastAsia" w:hAnsiTheme="majorHAnsi" w:cstheme="majorBidi"/>
      <w:i/>
      <w:iCs/>
      <w:color w:val="833C0B" w:themeColor="accent2" w:themeShade="80"/>
      <w:sz w:val="28"/>
      <w:szCs w:val="28"/>
    </w:rPr>
  </w:style>
  <w:style w:type="paragraph" w:customStyle="1" w:styleId="Code">
    <w:name w:val="Code"/>
    <w:basedOn w:val="PlainText"/>
    <w:link w:val="CodeChar"/>
    <w:rsid w:val="00D85CD5"/>
    <w:rPr>
      <w:color w:val="C00000"/>
    </w:rPr>
  </w:style>
  <w:style w:type="paragraph" w:styleId="Title">
    <w:name w:val="Title"/>
    <w:basedOn w:val="Normal"/>
    <w:next w:val="Normal"/>
    <w:link w:val="TitleChar"/>
    <w:uiPriority w:val="10"/>
    <w:qFormat/>
    <w:rsid w:val="001C4AF1"/>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PlainText">
    <w:name w:val="Plain Text"/>
    <w:basedOn w:val="Normal"/>
    <w:link w:val="PlainTextChar"/>
    <w:uiPriority w:val="99"/>
    <w:semiHidden/>
    <w:unhideWhenUsed/>
    <w:rsid w:val="00D85CD5"/>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D85CD5"/>
    <w:rPr>
      <w:rFonts w:ascii="Consolas" w:hAnsi="Consolas"/>
      <w:sz w:val="21"/>
      <w:szCs w:val="21"/>
    </w:rPr>
  </w:style>
  <w:style w:type="character" w:customStyle="1" w:styleId="CodeChar">
    <w:name w:val="Code Char"/>
    <w:basedOn w:val="PlainTextChar"/>
    <w:link w:val="Code"/>
    <w:rsid w:val="00D85CD5"/>
    <w:rPr>
      <w:rFonts w:ascii="Consolas" w:hAnsi="Consolas"/>
      <w:color w:val="C00000"/>
      <w:sz w:val="21"/>
      <w:szCs w:val="21"/>
    </w:rPr>
  </w:style>
  <w:style w:type="character" w:customStyle="1" w:styleId="TitleChar">
    <w:name w:val="Title Char"/>
    <w:basedOn w:val="DefaultParagraphFont"/>
    <w:link w:val="Title"/>
    <w:uiPriority w:val="10"/>
    <w:rsid w:val="001C4AF1"/>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E60FF5"/>
    <w:pPr>
      <w:ind w:left="720"/>
      <w:contextualSpacing/>
    </w:pPr>
  </w:style>
  <w:style w:type="table" w:styleId="TableGrid">
    <w:name w:val="Table Grid"/>
    <w:basedOn w:val="TableNormal"/>
    <w:uiPriority w:val="39"/>
    <w:rsid w:val="00E6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4AF1"/>
    <w:rPr>
      <w:i/>
      <w:iCs/>
      <w:color w:val="595959" w:themeColor="text1" w:themeTint="A6"/>
    </w:rPr>
  </w:style>
  <w:style w:type="character" w:styleId="FollowedHyperlink">
    <w:name w:val="FollowedHyperlink"/>
    <w:basedOn w:val="DefaultParagraphFont"/>
    <w:uiPriority w:val="99"/>
    <w:semiHidden/>
    <w:unhideWhenUsed/>
    <w:rsid w:val="00FD0DB1"/>
    <w:rPr>
      <w:color w:val="954F72" w:themeColor="followedHyperlink"/>
      <w:u w:val="single"/>
    </w:rPr>
  </w:style>
  <w:style w:type="paragraph" w:styleId="FootnoteText">
    <w:name w:val="footnote text"/>
    <w:basedOn w:val="Normal"/>
    <w:link w:val="FootnoteTextChar"/>
    <w:uiPriority w:val="99"/>
    <w:semiHidden/>
    <w:unhideWhenUsed/>
    <w:rsid w:val="00FD0D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DB1"/>
    <w:rPr>
      <w:sz w:val="20"/>
      <w:szCs w:val="20"/>
    </w:rPr>
  </w:style>
  <w:style w:type="character" w:styleId="FootnoteReference">
    <w:name w:val="footnote reference"/>
    <w:basedOn w:val="DefaultParagraphFont"/>
    <w:uiPriority w:val="99"/>
    <w:semiHidden/>
    <w:unhideWhenUsed/>
    <w:rsid w:val="00FD0DB1"/>
    <w:rPr>
      <w:vertAlign w:val="superscript"/>
    </w:rPr>
  </w:style>
  <w:style w:type="character" w:styleId="CommentReference">
    <w:name w:val="annotation reference"/>
    <w:basedOn w:val="DefaultParagraphFont"/>
    <w:uiPriority w:val="99"/>
    <w:semiHidden/>
    <w:unhideWhenUsed/>
    <w:rsid w:val="00644ADF"/>
    <w:rPr>
      <w:sz w:val="16"/>
      <w:szCs w:val="16"/>
    </w:rPr>
  </w:style>
  <w:style w:type="paragraph" w:styleId="CommentText">
    <w:name w:val="annotation text"/>
    <w:basedOn w:val="Normal"/>
    <w:link w:val="CommentTextChar"/>
    <w:uiPriority w:val="99"/>
    <w:semiHidden/>
    <w:unhideWhenUsed/>
    <w:rsid w:val="00644ADF"/>
    <w:pPr>
      <w:spacing w:line="240" w:lineRule="auto"/>
    </w:pPr>
    <w:rPr>
      <w:sz w:val="20"/>
      <w:szCs w:val="20"/>
    </w:rPr>
  </w:style>
  <w:style w:type="character" w:customStyle="1" w:styleId="CommentTextChar">
    <w:name w:val="Comment Text Char"/>
    <w:basedOn w:val="DefaultParagraphFont"/>
    <w:link w:val="CommentText"/>
    <w:uiPriority w:val="99"/>
    <w:semiHidden/>
    <w:rsid w:val="00644ADF"/>
    <w:rPr>
      <w:sz w:val="20"/>
      <w:szCs w:val="20"/>
    </w:rPr>
  </w:style>
  <w:style w:type="paragraph" w:styleId="CommentSubject">
    <w:name w:val="annotation subject"/>
    <w:basedOn w:val="CommentText"/>
    <w:next w:val="CommentText"/>
    <w:link w:val="CommentSubjectChar"/>
    <w:uiPriority w:val="99"/>
    <w:semiHidden/>
    <w:unhideWhenUsed/>
    <w:rsid w:val="00644ADF"/>
    <w:rPr>
      <w:b/>
      <w:bCs/>
    </w:rPr>
  </w:style>
  <w:style w:type="character" w:customStyle="1" w:styleId="CommentSubjectChar">
    <w:name w:val="Comment Subject Char"/>
    <w:basedOn w:val="CommentTextChar"/>
    <w:link w:val="CommentSubject"/>
    <w:uiPriority w:val="99"/>
    <w:semiHidden/>
    <w:rsid w:val="00644ADF"/>
    <w:rPr>
      <w:b/>
      <w:bCs/>
      <w:sz w:val="20"/>
      <w:szCs w:val="20"/>
    </w:rPr>
  </w:style>
  <w:style w:type="paragraph" w:styleId="BalloonText">
    <w:name w:val="Balloon Text"/>
    <w:basedOn w:val="Normal"/>
    <w:link w:val="BalloonTextChar"/>
    <w:uiPriority w:val="99"/>
    <w:semiHidden/>
    <w:unhideWhenUsed/>
    <w:rsid w:val="00644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DF"/>
    <w:rPr>
      <w:rFonts w:ascii="Segoe UI" w:hAnsi="Segoe UI" w:cs="Segoe UI"/>
      <w:sz w:val="18"/>
      <w:szCs w:val="18"/>
    </w:rPr>
  </w:style>
  <w:style w:type="paragraph" w:styleId="Revision">
    <w:name w:val="Revision"/>
    <w:hidden/>
    <w:uiPriority w:val="99"/>
    <w:semiHidden/>
    <w:rsid w:val="002B5E31"/>
    <w:pPr>
      <w:spacing w:after="0" w:line="240" w:lineRule="auto"/>
    </w:pPr>
  </w:style>
  <w:style w:type="paragraph" w:styleId="IntenseQuote">
    <w:name w:val="Intense Quote"/>
    <w:basedOn w:val="Normal"/>
    <w:next w:val="Normal"/>
    <w:link w:val="IntenseQuoteChar"/>
    <w:uiPriority w:val="30"/>
    <w:qFormat/>
    <w:rsid w:val="001C4AF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C4AF1"/>
    <w:rPr>
      <w:rFonts w:asciiTheme="majorHAnsi" w:eastAsiaTheme="majorEastAsia" w:hAnsiTheme="majorHAnsi" w:cstheme="majorBidi"/>
      <w:sz w:val="24"/>
      <w:szCs w:val="24"/>
    </w:rPr>
  </w:style>
  <w:style w:type="paragraph" w:styleId="NoSpacing">
    <w:name w:val="No Spacing"/>
    <w:link w:val="NoSpacingChar"/>
    <w:uiPriority w:val="1"/>
    <w:qFormat/>
    <w:rsid w:val="001C4AF1"/>
    <w:pPr>
      <w:spacing w:after="0" w:line="240" w:lineRule="auto"/>
    </w:pPr>
  </w:style>
  <w:style w:type="character" w:customStyle="1" w:styleId="NoSpacingChar">
    <w:name w:val="No Spacing Char"/>
    <w:basedOn w:val="DefaultParagraphFont"/>
    <w:link w:val="NoSpacing"/>
    <w:uiPriority w:val="1"/>
    <w:rsid w:val="004279F6"/>
  </w:style>
  <w:style w:type="paragraph" w:styleId="TOCHeading">
    <w:name w:val="TOC Heading"/>
    <w:basedOn w:val="Heading1"/>
    <w:next w:val="Normal"/>
    <w:uiPriority w:val="39"/>
    <w:unhideWhenUsed/>
    <w:qFormat/>
    <w:rsid w:val="001C4AF1"/>
    <w:pPr>
      <w:outlineLvl w:val="9"/>
    </w:pPr>
  </w:style>
  <w:style w:type="paragraph" w:styleId="TOC1">
    <w:name w:val="toc 1"/>
    <w:basedOn w:val="Normal"/>
    <w:next w:val="Normal"/>
    <w:autoRedefine/>
    <w:uiPriority w:val="39"/>
    <w:unhideWhenUsed/>
    <w:rsid w:val="001C4AF1"/>
    <w:pPr>
      <w:tabs>
        <w:tab w:val="right" w:leader="dot" w:pos="9350"/>
      </w:tabs>
      <w:spacing w:after="100"/>
      <w:pPrChange w:id="0" w:author="Adam Clemons" w:date="2017-06-09T14:26:00Z">
        <w:pPr>
          <w:spacing w:after="100" w:line="259" w:lineRule="auto"/>
        </w:pPr>
      </w:pPrChange>
    </w:pPr>
    <w:rPr>
      <w:rPrChange w:id="0" w:author="Adam Clemons" w:date="2017-06-09T14:26:00Z">
        <w:rPr>
          <w:rFonts w:asciiTheme="minorHAnsi" w:eastAsiaTheme="minorHAnsi" w:hAnsiTheme="minorHAnsi" w:cstheme="minorBidi"/>
          <w:sz w:val="22"/>
          <w:szCs w:val="22"/>
          <w:lang w:val="en-US" w:eastAsia="en-US" w:bidi="ar-SA"/>
        </w:rPr>
      </w:rPrChange>
    </w:rPr>
  </w:style>
  <w:style w:type="paragraph" w:styleId="TOC2">
    <w:name w:val="toc 2"/>
    <w:basedOn w:val="Normal"/>
    <w:next w:val="Normal"/>
    <w:autoRedefine/>
    <w:uiPriority w:val="39"/>
    <w:unhideWhenUsed/>
    <w:rsid w:val="004279F6"/>
    <w:pPr>
      <w:spacing w:after="100"/>
      <w:ind w:left="220"/>
    </w:pPr>
  </w:style>
  <w:style w:type="paragraph" w:styleId="TOC3">
    <w:name w:val="toc 3"/>
    <w:basedOn w:val="Normal"/>
    <w:next w:val="Normal"/>
    <w:autoRedefine/>
    <w:uiPriority w:val="39"/>
    <w:unhideWhenUsed/>
    <w:rsid w:val="004279F6"/>
    <w:pPr>
      <w:spacing w:after="100"/>
      <w:ind w:left="440"/>
    </w:pPr>
  </w:style>
  <w:style w:type="character" w:customStyle="1" w:styleId="Heading5Char">
    <w:name w:val="Heading 5 Char"/>
    <w:basedOn w:val="DefaultParagraphFont"/>
    <w:link w:val="Heading5"/>
    <w:uiPriority w:val="9"/>
    <w:semiHidden/>
    <w:rsid w:val="001C4AF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C4AF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C4AF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C4AF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C4AF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C4AF1"/>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C4AF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C4AF1"/>
    <w:rPr>
      <w:caps/>
      <w:color w:val="404040" w:themeColor="text1" w:themeTint="BF"/>
      <w:spacing w:val="20"/>
      <w:sz w:val="28"/>
      <w:szCs w:val="28"/>
    </w:rPr>
  </w:style>
  <w:style w:type="character" w:styleId="Strong">
    <w:name w:val="Strong"/>
    <w:basedOn w:val="DefaultParagraphFont"/>
    <w:uiPriority w:val="22"/>
    <w:qFormat/>
    <w:rsid w:val="001C4AF1"/>
    <w:rPr>
      <w:b/>
      <w:bCs/>
    </w:rPr>
  </w:style>
  <w:style w:type="character" w:styleId="Emphasis">
    <w:name w:val="Emphasis"/>
    <w:basedOn w:val="DefaultParagraphFont"/>
    <w:uiPriority w:val="20"/>
    <w:qFormat/>
    <w:rsid w:val="001C4AF1"/>
    <w:rPr>
      <w:i/>
      <w:iCs/>
      <w:color w:val="000000" w:themeColor="text1"/>
    </w:rPr>
  </w:style>
  <w:style w:type="paragraph" w:styleId="Quote">
    <w:name w:val="Quote"/>
    <w:basedOn w:val="Normal"/>
    <w:next w:val="Normal"/>
    <w:link w:val="QuoteChar"/>
    <w:uiPriority w:val="29"/>
    <w:qFormat/>
    <w:rsid w:val="001C4AF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C4AF1"/>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1C4AF1"/>
    <w:rPr>
      <w:b/>
      <w:bCs/>
      <w:i/>
      <w:iCs/>
      <w:caps w:val="0"/>
      <w:smallCaps w:val="0"/>
      <w:strike w:val="0"/>
      <w:dstrike w:val="0"/>
      <w:color w:val="ED7D31" w:themeColor="accent2"/>
    </w:rPr>
  </w:style>
  <w:style w:type="character" w:styleId="SubtleReference">
    <w:name w:val="Subtle Reference"/>
    <w:basedOn w:val="DefaultParagraphFont"/>
    <w:uiPriority w:val="31"/>
    <w:qFormat/>
    <w:rsid w:val="001C4A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C4AF1"/>
    <w:rPr>
      <w:b/>
      <w:bCs/>
      <w:caps w:val="0"/>
      <w:smallCaps/>
      <w:color w:val="auto"/>
      <w:spacing w:val="0"/>
      <w:u w:val="single"/>
    </w:rPr>
  </w:style>
  <w:style w:type="character" w:styleId="BookTitle">
    <w:name w:val="Book Title"/>
    <w:basedOn w:val="DefaultParagraphFont"/>
    <w:uiPriority w:val="33"/>
    <w:qFormat/>
    <w:rsid w:val="001C4AF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lipse.org/downloads/download.php?file=/oomph/epp/neon/R3/eclipse-inst-win64.exe" TargetMode="External"/><Relationship Id="rId18" Type="http://schemas.openxmlformats.org/officeDocument/2006/relationships/hyperlink" Target="https://docs.oracle.com/javase/tutorial/java/nutsandbolts/operators.html"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3.png"/><Relationship Id="rId17" Type="http://schemas.microsoft.com/office/2011/relationships/commentsExtended" Target="commentsExtended.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maven.apache.org/ref/3.1.0/maven-embedder/cli.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netbeans.org/downloads/" TargetMode="External"/><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maven.apache.org/guides/getting-started/windows-prerequisites.html" TargetMode="External"/><Relationship Id="rId4" Type="http://schemas.openxmlformats.org/officeDocument/2006/relationships/styles" Target="styles.xml"/><Relationship Id="rId9" Type="http://schemas.openxmlformats.org/officeDocument/2006/relationships/hyperlink" Target="http://docs.oracle.com/javase/7/docs/webnotes/install/windows/jdk-installation-windows.html" TargetMode="External"/><Relationship Id="rId14" Type="http://schemas.openxmlformats.org/officeDocument/2006/relationships/hyperlink" Target="http://www.eclipse.org/downloads/packages/eclipse-ide-java-ee-developers/neon3"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3C0AD-B27F-45DE-B13C-C3C9ED4C9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java and maven primer companion document</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and maven primer companion document</dc:title>
  <dc:subject>A merry romp through java, maven, and jpa persistence</dc:subject>
  <dc:creator>Adam Clemons</dc:creator>
  <cp:keywords/>
  <dc:description/>
  <cp:lastModifiedBy>Adam Clemons</cp:lastModifiedBy>
  <cp:revision>18</cp:revision>
  <dcterms:created xsi:type="dcterms:W3CDTF">2017-06-09T14:57:00Z</dcterms:created>
  <dcterms:modified xsi:type="dcterms:W3CDTF">2017-06-09T20:21:00Z</dcterms:modified>
</cp:coreProperties>
</file>